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C1B" w:rsidRDefault="00025C1B">
      <w:pPr>
        <w:pStyle w:val="TtulodeTDC"/>
        <w:rPr>
          <w:lang w:val="es-ES"/>
        </w:rPr>
      </w:pPr>
    </w:p>
    <w:p w:rsidR="00025C1B" w:rsidRDefault="00025C1B" w:rsidP="00025C1B">
      <w:pPr>
        <w:rPr>
          <w:lang w:val="es-ES" w:eastAsia="es-MX"/>
        </w:rPr>
      </w:pPr>
    </w:p>
    <w:p w:rsidR="00025C1B" w:rsidRDefault="00025C1B" w:rsidP="00025C1B">
      <w:pPr>
        <w:rPr>
          <w:lang w:val="es-ES" w:eastAsia="es-MX"/>
        </w:rPr>
      </w:pPr>
    </w:p>
    <w:p w:rsidR="00025C1B" w:rsidRDefault="00025C1B">
      <w:pPr>
        <w:rPr>
          <w:lang w:val="es-ES" w:eastAsia="es-MX"/>
        </w:rPr>
      </w:pPr>
      <w:r>
        <w:rPr>
          <w:lang w:val="es-ES" w:eastAsia="es-MX"/>
        </w:rPr>
        <w:br w:type="page"/>
      </w:r>
    </w:p>
    <w:p w:rsidR="00025C1B" w:rsidRDefault="00025C1B">
      <w:pPr>
        <w:rPr>
          <w:lang w:val="es-ES" w:eastAsia="es-MX"/>
        </w:rPr>
      </w:pPr>
      <w:r>
        <w:rPr>
          <w:lang w:val="es-ES" w:eastAsia="es-MX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5424125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25C1B" w:rsidRDefault="00025C1B">
          <w:pPr>
            <w:pStyle w:val="TtulodeTDC"/>
            <w:rPr>
              <w:lang w:val="es-ES"/>
            </w:rPr>
          </w:pPr>
          <w:r>
            <w:rPr>
              <w:lang w:val="es-ES"/>
            </w:rPr>
            <w:t>Contenido</w:t>
          </w:r>
        </w:p>
        <w:p w:rsidR="001E395D" w:rsidRDefault="001E395D" w:rsidP="001E395D">
          <w:pPr>
            <w:rPr>
              <w:lang w:val="es-ES" w:eastAsia="es-MX"/>
            </w:rPr>
          </w:pPr>
          <w:r>
            <w:rPr>
              <w:lang w:val="es-ES" w:eastAsia="es-MX"/>
            </w:rPr>
            <w:t>Dedicatorias</w:t>
          </w:r>
        </w:p>
        <w:p w:rsidR="001E395D" w:rsidRDefault="001E395D" w:rsidP="001E395D">
          <w:pPr>
            <w:rPr>
              <w:lang w:val="es-ES" w:eastAsia="es-MX"/>
            </w:rPr>
          </w:pPr>
          <w:r>
            <w:rPr>
              <w:lang w:val="es-ES" w:eastAsia="es-MX"/>
            </w:rPr>
            <w:t>Agradecimientos</w:t>
          </w:r>
        </w:p>
        <w:p w:rsidR="001E395D" w:rsidRDefault="001E395D" w:rsidP="001E395D">
          <w:pPr>
            <w:rPr>
              <w:lang w:val="es-ES" w:eastAsia="es-MX"/>
            </w:rPr>
          </w:pPr>
          <w:r>
            <w:rPr>
              <w:lang w:val="es-ES" w:eastAsia="es-MX"/>
            </w:rPr>
            <w:t xml:space="preserve">Introducción </w:t>
          </w:r>
        </w:p>
        <w:p w:rsidR="001E395D" w:rsidRDefault="001E395D" w:rsidP="001E395D">
          <w:pPr>
            <w:rPr>
              <w:lang w:val="es-ES" w:eastAsia="es-MX"/>
            </w:rPr>
          </w:pPr>
        </w:p>
        <w:p w:rsidR="001E395D" w:rsidRPr="001E395D" w:rsidRDefault="001E395D" w:rsidP="001E395D">
          <w:pPr>
            <w:rPr>
              <w:lang w:val="es-ES" w:eastAsia="es-MX"/>
            </w:rPr>
          </w:pPr>
        </w:p>
        <w:p w:rsidR="007D6031" w:rsidRDefault="009442E7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 w:rsidR="00025C1B">
            <w:instrText xml:space="preserve"> TOC \o "1-3" \h \z \u </w:instrText>
          </w:r>
          <w:r>
            <w:fldChar w:fldCharType="separate"/>
          </w:r>
          <w:hyperlink w:anchor="_Toc379481868" w:history="1">
            <w:r w:rsidR="007D6031" w:rsidRPr="009763ED">
              <w:rPr>
                <w:rStyle w:val="Hipervnculo"/>
                <w:rFonts w:cs="Arial"/>
                <w:b/>
                <w:noProof/>
              </w:rPr>
              <w:t>Capítulo 1. Problemática</w:t>
            </w:r>
            <w:r w:rsidR="007D60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D6031">
              <w:rPr>
                <w:noProof/>
                <w:webHidden/>
              </w:rPr>
              <w:instrText xml:space="preserve"> PAGEREF _Toc379481868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101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6031" w:rsidRDefault="00417379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379481869" w:history="1">
            <w:r w:rsidR="007D6031" w:rsidRPr="00A554D3">
              <w:rPr>
                <w:rStyle w:val="Hipervnculo"/>
                <w:noProof/>
              </w:rPr>
              <w:t>1.1.</w:t>
            </w:r>
            <w:r w:rsidR="007D6031">
              <w:rPr>
                <w:rFonts w:cstheme="minorBidi"/>
                <w:noProof/>
              </w:rPr>
              <w:tab/>
            </w:r>
            <w:r w:rsidR="007D6031" w:rsidRPr="00A554D3">
              <w:rPr>
                <w:rStyle w:val="Hipervnculo"/>
                <w:noProof/>
              </w:rPr>
              <w:t>Planteamiento del problema</w:t>
            </w:r>
            <w:r w:rsidR="007D6031">
              <w:rPr>
                <w:noProof/>
                <w:webHidden/>
              </w:rPr>
              <w:tab/>
            </w:r>
            <w:r w:rsidR="009442E7">
              <w:rPr>
                <w:noProof/>
                <w:webHidden/>
              </w:rPr>
              <w:fldChar w:fldCharType="begin"/>
            </w:r>
            <w:r w:rsidR="007D6031">
              <w:rPr>
                <w:noProof/>
                <w:webHidden/>
              </w:rPr>
              <w:instrText xml:space="preserve"> PAGEREF _Toc379481869 \h </w:instrText>
            </w:r>
            <w:r w:rsidR="009442E7">
              <w:rPr>
                <w:noProof/>
                <w:webHidden/>
              </w:rPr>
            </w:r>
            <w:r w:rsidR="009442E7">
              <w:rPr>
                <w:noProof/>
                <w:webHidden/>
              </w:rPr>
              <w:fldChar w:fldCharType="separate"/>
            </w:r>
            <w:r w:rsidR="00BD1015">
              <w:rPr>
                <w:noProof/>
                <w:webHidden/>
              </w:rPr>
              <w:t>7</w:t>
            </w:r>
            <w:r w:rsidR="009442E7">
              <w:rPr>
                <w:noProof/>
                <w:webHidden/>
              </w:rPr>
              <w:fldChar w:fldCharType="end"/>
            </w:r>
          </w:hyperlink>
        </w:p>
        <w:p w:rsidR="007D6031" w:rsidRDefault="00417379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379481870" w:history="1">
            <w:r w:rsidR="007D6031" w:rsidRPr="00A554D3">
              <w:rPr>
                <w:rStyle w:val="Hipervnculo"/>
                <w:noProof/>
              </w:rPr>
              <w:t>1.2.</w:t>
            </w:r>
            <w:r w:rsidR="007D6031">
              <w:rPr>
                <w:rFonts w:cstheme="minorBidi"/>
                <w:noProof/>
              </w:rPr>
              <w:tab/>
            </w:r>
            <w:r w:rsidR="007D6031" w:rsidRPr="00A554D3">
              <w:rPr>
                <w:rStyle w:val="Hipervnculo"/>
                <w:noProof/>
              </w:rPr>
              <w:t>Justificación</w:t>
            </w:r>
            <w:r w:rsidR="007D6031">
              <w:rPr>
                <w:noProof/>
                <w:webHidden/>
              </w:rPr>
              <w:tab/>
            </w:r>
            <w:r w:rsidR="009442E7">
              <w:rPr>
                <w:noProof/>
                <w:webHidden/>
              </w:rPr>
              <w:fldChar w:fldCharType="begin"/>
            </w:r>
            <w:r w:rsidR="007D6031">
              <w:rPr>
                <w:noProof/>
                <w:webHidden/>
              </w:rPr>
              <w:instrText xml:space="preserve"> PAGEREF _Toc379481870 \h </w:instrText>
            </w:r>
            <w:r w:rsidR="009442E7">
              <w:rPr>
                <w:noProof/>
                <w:webHidden/>
              </w:rPr>
            </w:r>
            <w:r w:rsidR="009442E7">
              <w:rPr>
                <w:noProof/>
                <w:webHidden/>
              </w:rPr>
              <w:fldChar w:fldCharType="separate"/>
            </w:r>
            <w:r w:rsidR="00BD1015">
              <w:rPr>
                <w:noProof/>
                <w:webHidden/>
              </w:rPr>
              <w:t>7</w:t>
            </w:r>
            <w:r w:rsidR="009442E7">
              <w:rPr>
                <w:noProof/>
                <w:webHidden/>
              </w:rPr>
              <w:fldChar w:fldCharType="end"/>
            </w:r>
          </w:hyperlink>
        </w:p>
        <w:p w:rsidR="007D6031" w:rsidRDefault="00417379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hyperlink w:anchor="_Toc379481871" w:history="1">
            <w:r w:rsidR="007D6031" w:rsidRPr="00A554D3">
              <w:rPr>
                <w:rStyle w:val="Hipervnculo"/>
                <w:noProof/>
              </w:rPr>
              <w:t>1.3.</w:t>
            </w:r>
            <w:r w:rsidR="007D6031">
              <w:rPr>
                <w:rFonts w:cstheme="minorBidi"/>
                <w:noProof/>
              </w:rPr>
              <w:tab/>
            </w:r>
            <w:r w:rsidR="007D6031" w:rsidRPr="00A554D3">
              <w:rPr>
                <w:rStyle w:val="Hipervnculo"/>
                <w:noProof/>
              </w:rPr>
              <w:t>Objetivos</w:t>
            </w:r>
            <w:r w:rsidR="007D6031">
              <w:rPr>
                <w:noProof/>
                <w:webHidden/>
              </w:rPr>
              <w:tab/>
            </w:r>
            <w:r w:rsidR="009442E7">
              <w:rPr>
                <w:noProof/>
                <w:webHidden/>
              </w:rPr>
              <w:fldChar w:fldCharType="begin"/>
            </w:r>
            <w:r w:rsidR="007D6031">
              <w:rPr>
                <w:noProof/>
                <w:webHidden/>
              </w:rPr>
              <w:instrText xml:space="preserve"> PAGEREF _Toc379481871 \h </w:instrText>
            </w:r>
            <w:r w:rsidR="009442E7">
              <w:rPr>
                <w:noProof/>
                <w:webHidden/>
              </w:rPr>
            </w:r>
            <w:r w:rsidR="009442E7">
              <w:rPr>
                <w:noProof/>
                <w:webHidden/>
              </w:rPr>
              <w:fldChar w:fldCharType="separate"/>
            </w:r>
            <w:r w:rsidR="00BD1015">
              <w:rPr>
                <w:noProof/>
                <w:webHidden/>
              </w:rPr>
              <w:t>7</w:t>
            </w:r>
            <w:r w:rsidR="009442E7">
              <w:rPr>
                <w:noProof/>
                <w:webHidden/>
              </w:rPr>
              <w:fldChar w:fldCharType="end"/>
            </w:r>
          </w:hyperlink>
        </w:p>
        <w:p w:rsidR="007D6031" w:rsidRDefault="00417379">
          <w:pPr>
            <w:pStyle w:val="TDC2"/>
            <w:tabs>
              <w:tab w:val="left" w:pos="1100"/>
              <w:tab w:val="right" w:leader="dot" w:pos="8828"/>
            </w:tabs>
            <w:rPr>
              <w:rFonts w:cstheme="minorBidi"/>
              <w:noProof/>
            </w:rPr>
          </w:pPr>
          <w:hyperlink w:anchor="_Toc379481872" w:history="1">
            <w:r w:rsidR="007D6031" w:rsidRPr="00A554D3">
              <w:rPr>
                <w:rStyle w:val="Hipervnculo"/>
                <w:noProof/>
              </w:rPr>
              <w:t>1.3.1.</w:t>
            </w:r>
            <w:r w:rsidR="007D6031">
              <w:rPr>
                <w:rFonts w:cstheme="minorBidi"/>
                <w:noProof/>
              </w:rPr>
              <w:tab/>
            </w:r>
            <w:r w:rsidR="007D6031" w:rsidRPr="00A554D3">
              <w:rPr>
                <w:rStyle w:val="Hipervnculo"/>
                <w:noProof/>
              </w:rPr>
              <w:t>Objetivo General</w:t>
            </w:r>
            <w:r w:rsidR="007D6031">
              <w:rPr>
                <w:noProof/>
                <w:webHidden/>
              </w:rPr>
              <w:tab/>
            </w:r>
            <w:r w:rsidR="009442E7">
              <w:rPr>
                <w:noProof/>
                <w:webHidden/>
              </w:rPr>
              <w:fldChar w:fldCharType="begin"/>
            </w:r>
            <w:r w:rsidR="007D6031">
              <w:rPr>
                <w:noProof/>
                <w:webHidden/>
              </w:rPr>
              <w:instrText xml:space="preserve"> PAGEREF _Toc379481872 \h </w:instrText>
            </w:r>
            <w:r w:rsidR="009442E7">
              <w:rPr>
                <w:noProof/>
                <w:webHidden/>
              </w:rPr>
            </w:r>
            <w:r w:rsidR="009442E7">
              <w:rPr>
                <w:noProof/>
                <w:webHidden/>
              </w:rPr>
              <w:fldChar w:fldCharType="separate"/>
            </w:r>
            <w:r w:rsidR="00BD1015">
              <w:rPr>
                <w:noProof/>
                <w:webHidden/>
              </w:rPr>
              <w:t>7</w:t>
            </w:r>
            <w:r w:rsidR="009442E7">
              <w:rPr>
                <w:noProof/>
                <w:webHidden/>
              </w:rPr>
              <w:fldChar w:fldCharType="end"/>
            </w:r>
          </w:hyperlink>
        </w:p>
        <w:p w:rsidR="007D6031" w:rsidRDefault="00417379">
          <w:pPr>
            <w:pStyle w:val="TDC2"/>
            <w:tabs>
              <w:tab w:val="left" w:pos="1100"/>
              <w:tab w:val="right" w:leader="dot" w:pos="8828"/>
            </w:tabs>
            <w:rPr>
              <w:rFonts w:cstheme="minorBidi"/>
              <w:noProof/>
            </w:rPr>
          </w:pPr>
          <w:hyperlink w:anchor="_Toc379481873" w:history="1">
            <w:r w:rsidR="007D6031" w:rsidRPr="00A554D3">
              <w:rPr>
                <w:rStyle w:val="Hipervnculo"/>
                <w:noProof/>
              </w:rPr>
              <w:t>1.3.2.</w:t>
            </w:r>
            <w:r w:rsidR="007D6031">
              <w:rPr>
                <w:rFonts w:cstheme="minorBidi"/>
                <w:noProof/>
              </w:rPr>
              <w:tab/>
            </w:r>
            <w:r w:rsidR="007D6031" w:rsidRPr="00A554D3">
              <w:rPr>
                <w:rStyle w:val="Hipervnculo"/>
                <w:noProof/>
              </w:rPr>
              <w:t>Objetivos Específicos</w:t>
            </w:r>
            <w:r w:rsidR="007D6031">
              <w:rPr>
                <w:noProof/>
                <w:webHidden/>
              </w:rPr>
              <w:tab/>
            </w:r>
            <w:r w:rsidR="009442E7">
              <w:rPr>
                <w:noProof/>
                <w:webHidden/>
              </w:rPr>
              <w:fldChar w:fldCharType="begin"/>
            </w:r>
            <w:r w:rsidR="007D6031">
              <w:rPr>
                <w:noProof/>
                <w:webHidden/>
              </w:rPr>
              <w:instrText xml:space="preserve"> PAGEREF _Toc379481873 \h </w:instrText>
            </w:r>
            <w:r w:rsidR="009442E7">
              <w:rPr>
                <w:noProof/>
                <w:webHidden/>
              </w:rPr>
            </w:r>
            <w:r w:rsidR="009442E7">
              <w:rPr>
                <w:noProof/>
                <w:webHidden/>
              </w:rPr>
              <w:fldChar w:fldCharType="separate"/>
            </w:r>
            <w:r w:rsidR="00BD1015">
              <w:rPr>
                <w:noProof/>
                <w:webHidden/>
              </w:rPr>
              <w:t>7</w:t>
            </w:r>
            <w:r w:rsidR="009442E7">
              <w:rPr>
                <w:noProof/>
                <w:webHidden/>
              </w:rPr>
              <w:fldChar w:fldCharType="end"/>
            </w:r>
          </w:hyperlink>
        </w:p>
        <w:p w:rsidR="007D6031" w:rsidRDefault="00417379">
          <w:pPr>
            <w:pStyle w:val="TDC2"/>
            <w:tabs>
              <w:tab w:val="left" w:pos="880"/>
              <w:tab w:val="right" w:leader="dot" w:pos="8828"/>
            </w:tabs>
            <w:rPr>
              <w:ins w:id="0" w:author="Felipe" w:date="2014-02-09T14:08:00Z"/>
              <w:noProof/>
            </w:rPr>
          </w:pPr>
          <w:hyperlink w:anchor="_Toc379481874" w:history="1">
            <w:r w:rsidR="007D6031" w:rsidRPr="00A554D3">
              <w:rPr>
                <w:rStyle w:val="Hipervnculo"/>
                <w:noProof/>
              </w:rPr>
              <w:t>1.4.</w:t>
            </w:r>
            <w:r w:rsidR="007D6031">
              <w:rPr>
                <w:rFonts w:cstheme="minorBidi"/>
                <w:noProof/>
              </w:rPr>
              <w:tab/>
            </w:r>
            <w:r w:rsidR="007D6031" w:rsidRPr="00A554D3">
              <w:rPr>
                <w:rStyle w:val="Hipervnculo"/>
                <w:noProof/>
              </w:rPr>
              <w:t>Alcance y Limitaciones</w:t>
            </w:r>
            <w:r w:rsidR="007D6031">
              <w:rPr>
                <w:noProof/>
                <w:webHidden/>
              </w:rPr>
              <w:tab/>
            </w:r>
            <w:r w:rsidR="009442E7">
              <w:rPr>
                <w:noProof/>
                <w:webHidden/>
              </w:rPr>
              <w:fldChar w:fldCharType="begin"/>
            </w:r>
            <w:r w:rsidR="007D6031">
              <w:rPr>
                <w:noProof/>
                <w:webHidden/>
              </w:rPr>
              <w:instrText xml:space="preserve"> PAGEREF _Toc379481874 \h </w:instrText>
            </w:r>
            <w:r w:rsidR="009442E7">
              <w:rPr>
                <w:noProof/>
                <w:webHidden/>
              </w:rPr>
            </w:r>
            <w:r w:rsidR="009442E7">
              <w:rPr>
                <w:noProof/>
                <w:webHidden/>
              </w:rPr>
              <w:fldChar w:fldCharType="separate"/>
            </w:r>
            <w:r w:rsidR="00BD1015">
              <w:rPr>
                <w:noProof/>
                <w:webHidden/>
              </w:rPr>
              <w:t>7</w:t>
            </w:r>
            <w:r w:rsidR="009442E7">
              <w:rPr>
                <w:noProof/>
                <w:webHidden/>
              </w:rPr>
              <w:fldChar w:fldCharType="end"/>
            </w:r>
          </w:hyperlink>
        </w:p>
        <w:p w:rsidR="00A84BC9" w:rsidRPr="00A84BC9" w:rsidRDefault="00A84BC9" w:rsidP="00A84BC9">
          <w:pPr>
            <w:rPr>
              <w:ins w:id="1" w:author="Felipe" w:date="2014-02-09T14:07:00Z"/>
              <w:noProof/>
            </w:rPr>
          </w:pPr>
          <w:ins w:id="2" w:author="Felipe" w:date="2014-02-09T14:08:00Z">
            <w:r>
              <w:rPr>
                <w:lang w:eastAsia="es-MX"/>
              </w:rPr>
              <w:t xml:space="preserve">     1.5    Organización del Documento</w:t>
            </w:r>
          </w:ins>
        </w:p>
        <w:p w:rsidR="00A84BC9" w:rsidRPr="00A84BC9" w:rsidRDefault="00A84BC9" w:rsidP="00A84BC9">
          <w:pPr>
            <w:rPr>
              <w:noProof/>
            </w:rPr>
          </w:pPr>
          <w:ins w:id="3" w:author="Felipe" w:date="2014-02-09T14:07:00Z">
            <w:r>
              <w:rPr>
                <w:lang w:eastAsia="es-MX"/>
              </w:rPr>
              <w:t>Le haría falta desde mi punto de vista un apartado para explicar la estructura del documento</w:t>
            </w:r>
          </w:ins>
        </w:p>
        <w:p w:rsidR="00623843" w:rsidRDefault="00417379" w:rsidP="00623843">
          <w:pPr>
            <w:pStyle w:val="TDC1"/>
            <w:tabs>
              <w:tab w:val="right" w:leader="dot" w:pos="8828"/>
            </w:tabs>
            <w:rPr>
              <w:ins w:id="4" w:author="Felipe" w:date="2014-02-09T14:09:00Z"/>
              <w:noProof/>
            </w:rPr>
          </w:pPr>
          <w:hyperlink w:anchor="_Toc379481875" w:history="1">
            <w:r w:rsidR="007D6031" w:rsidRPr="009763ED">
              <w:rPr>
                <w:rStyle w:val="Hipervnculo"/>
                <w:b/>
                <w:noProof/>
              </w:rPr>
              <w:t>Capítulo 2. Marco Conceptual</w:t>
            </w:r>
            <w:r w:rsidR="007D6031">
              <w:rPr>
                <w:noProof/>
                <w:webHidden/>
              </w:rPr>
              <w:tab/>
            </w:r>
            <w:r w:rsidR="009442E7">
              <w:rPr>
                <w:noProof/>
                <w:webHidden/>
              </w:rPr>
              <w:fldChar w:fldCharType="begin"/>
            </w:r>
            <w:r w:rsidR="007D6031">
              <w:rPr>
                <w:noProof/>
                <w:webHidden/>
              </w:rPr>
              <w:instrText xml:space="preserve"> PAGEREF _Toc379481875 \h </w:instrText>
            </w:r>
            <w:r w:rsidR="009442E7">
              <w:rPr>
                <w:noProof/>
                <w:webHidden/>
              </w:rPr>
            </w:r>
            <w:r w:rsidR="009442E7">
              <w:rPr>
                <w:noProof/>
                <w:webHidden/>
              </w:rPr>
              <w:fldChar w:fldCharType="separate"/>
            </w:r>
            <w:r w:rsidR="00BD1015">
              <w:rPr>
                <w:noProof/>
                <w:webHidden/>
              </w:rPr>
              <w:t>7</w:t>
            </w:r>
            <w:r w:rsidR="009442E7">
              <w:rPr>
                <w:noProof/>
                <w:webHidden/>
              </w:rPr>
              <w:fldChar w:fldCharType="end"/>
            </w:r>
          </w:hyperlink>
          <w:r w:rsidR="00623843">
            <w:rPr>
              <w:noProof/>
            </w:rPr>
            <w:t xml:space="preserve"> </w:t>
          </w:r>
        </w:p>
        <w:p w:rsidR="00A84BC9" w:rsidRPr="00A84BC9" w:rsidRDefault="00A84BC9" w:rsidP="00A84BC9">
          <w:pPr>
            <w:pStyle w:val="TDC1"/>
            <w:tabs>
              <w:tab w:val="right" w:leader="dot" w:pos="8828"/>
            </w:tabs>
            <w:rPr>
              <w:noProof/>
            </w:rPr>
          </w:pPr>
          <w:ins w:id="5" w:author="Felipe" w:date="2014-02-09T14:09:00Z">
            <w:r>
              <w:t>Revisar el marco conceptual desde mi punto de vista es demasiado extenso y tiene conceptos que no son necesarios colocar</w:t>
            </w:r>
          </w:ins>
        </w:p>
        <w:p w:rsidR="00623843" w:rsidRDefault="009442E7" w:rsidP="00623843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"_Toc379481870"</w:instrText>
          </w:r>
          <w:r>
            <w:fldChar w:fldCharType="separate"/>
          </w:r>
          <w:r w:rsidR="00623843">
            <w:rPr>
              <w:rStyle w:val="Hipervnculo"/>
              <w:noProof/>
            </w:rPr>
            <w:t>2.1</w:t>
          </w:r>
          <w:r w:rsidR="00623843" w:rsidRPr="00A554D3">
            <w:rPr>
              <w:rStyle w:val="Hipervnculo"/>
              <w:noProof/>
            </w:rPr>
            <w:t>.</w:t>
          </w:r>
          <w:r w:rsidR="00623843">
            <w:rPr>
              <w:rFonts w:cstheme="minorBidi"/>
              <w:noProof/>
            </w:rPr>
            <w:tab/>
          </w:r>
          <w:ins w:id="6" w:author="Lucy Julián" w:date="2014-02-09T00:53:00Z">
            <w:r w:rsidR="00AA3736">
              <w:rPr>
                <w:rStyle w:val="Hipervnculo"/>
                <w:noProof/>
              </w:rPr>
              <w:t>R</w:t>
            </w:r>
          </w:ins>
          <w:del w:id="7" w:author="Lucy Julián" w:date="2014-02-09T00:53:00Z">
            <w:r w:rsidR="00623843" w:rsidDel="00AA3736">
              <w:rPr>
                <w:rStyle w:val="Hipervnculo"/>
                <w:noProof/>
              </w:rPr>
              <w:delText>r</w:delText>
            </w:r>
          </w:del>
          <w:r w:rsidR="00623843">
            <w:rPr>
              <w:rStyle w:val="Hipervnculo"/>
              <w:noProof/>
            </w:rPr>
            <w:t xml:space="preserve">edes sociales </w:t>
          </w:r>
          <w:r w:rsidR="00623843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623843">
            <w:rPr>
              <w:noProof/>
              <w:webHidden/>
            </w:rPr>
            <w:instrText xml:space="preserve"> PAGEREF _Toc379481870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BD1015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017F3C" w:rsidRDefault="009442E7" w:rsidP="00017F3C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"_Toc379481870"</w:instrText>
          </w:r>
          <w:r>
            <w:fldChar w:fldCharType="separate"/>
          </w:r>
          <w:r w:rsidR="00017F3C">
            <w:rPr>
              <w:rStyle w:val="Hipervnculo"/>
              <w:noProof/>
            </w:rPr>
            <w:t>2.1</w:t>
          </w:r>
          <w:r w:rsidR="00017F3C" w:rsidRPr="00A554D3">
            <w:rPr>
              <w:rStyle w:val="Hipervnculo"/>
              <w:noProof/>
            </w:rPr>
            <w:t>.</w:t>
          </w:r>
          <w:r w:rsidR="00017F3C">
            <w:rPr>
              <w:rStyle w:val="Hipervnculo"/>
              <w:noProof/>
            </w:rPr>
            <w:t>1</w:t>
          </w:r>
          <w:r w:rsidR="00017F3C">
            <w:rPr>
              <w:rFonts w:cstheme="minorBidi"/>
              <w:noProof/>
            </w:rPr>
            <w:tab/>
          </w:r>
          <w:ins w:id="8" w:author="Lucy Julián" w:date="2014-02-09T00:53:00Z">
            <w:r w:rsidR="00AA3736">
              <w:rPr>
                <w:rStyle w:val="Hipervnculo"/>
                <w:noProof/>
              </w:rPr>
              <w:t>A</w:t>
            </w:r>
          </w:ins>
          <w:del w:id="9" w:author="Lucy Julián" w:date="2014-02-09T00:53:00Z">
            <w:r w:rsidR="00017F3C" w:rsidDel="00AA3736">
              <w:rPr>
                <w:rStyle w:val="Hipervnculo"/>
                <w:noProof/>
              </w:rPr>
              <w:delText>a</w:delText>
            </w:r>
          </w:del>
          <w:r w:rsidR="00017F3C">
            <w:rPr>
              <w:rStyle w:val="Hipervnculo"/>
              <w:noProof/>
            </w:rPr>
            <w:t>ntecedentes</w:t>
          </w:r>
          <w:r w:rsidR="00017F3C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017F3C">
            <w:rPr>
              <w:noProof/>
              <w:webHidden/>
            </w:rPr>
            <w:instrText xml:space="preserve"> PAGEREF _Toc379481870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BD1015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017F3C" w:rsidRDefault="009442E7" w:rsidP="00017F3C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"_Toc379481870"</w:instrText>
          </w:r>
          <w:r>
            <w:fldChar w:fldCharType="separate"/>
          </w:r>
          <w:r w:rsidR="00017F3C">
            <w:rPr>
              <w:rStyle w:val="Hipervnculo"/>
              <w:noProof/>
            </w:rPr>
            <w:t>2.1</w:t>
          </w:r>
          <w:r w:rsidR="00017F3C" w:rsidRPr="00A554D3">
            <w:rPr>
              <w:rStyle w:val="Hipervnculo"/>
              <w:noProof/>
            </w:rPr>
            <w:t>.</w:t>
          </w:r>
          <w:r w:rsidR="00017F3C">
            <w:rPr>
              <w:rStyle w:val="Hipervnculo"/>
              <w:noProof/>
            </w:rPr>
            <w:t>2</w:t>
          </w:r>
          <w:r w:rsidR="00017F3C">
            <w:rPr>
              <w:rFonts w:cstheme="minorBidi"/>
              <w:noProof/>
            </w:rPr>
            <w:tab/>
          </w:r>
          <w:ins w:id="10" w:author="Lucy Julián" w:date="2014-02-09T00:53:00Z">
            <w:r w:rsidR="00AA3736">
              <w:rPr>
                <w:rStyle w:val="Hipervnculo"/>
                <w:noProof/>
              </w:rPr>
              <w:t>C</w:t>
            </w:r>
          </w:ins>
          <w:del w:id="11" w:author="Lucy Julián" w:date="2014-02-09T00:53:00Z">
            <w:r w:rsidR="00EE3660" w:rsidDel="00AA3736">
              <w:rPr>
                <w:rStyle w:val="Hipervnculo"/>
                <w:noProof/>
              </w:rPr>
              <w:delText>c</w:delText>
            </w:r>
          </w:del>
          <w:r w:rsidR="00EE3660">
            <w:rPr>
              <w:rStyle w:val="Hipervnculo"/>
              <w:noProof/>
            </w:rPr>
            <w:t>lasificacion</w:t>
          </w:r>
          <w:r w:rsidR="00017F3C">
            <w:rPr>
              <w:rStyle w:val="Hipervnculo"/>
              <w:noProof/>
            </w:rPr>
            <w:t xml:space="preserve"> de</w:t>
          </w:r>
          <w:ins w:id="12" w:author="Lucy Julián" w:date="2014-02-09T00:54:00Z">
            <w:r w:rsidR="00AA3736">
              <w:rPr>
                <w:rStyle w:val="Hipervnculo"/>
                <w:noProof/>
              </w:rPr>
              <w:t xml:space="preserve"> las</w:t>
            </w:r>
          </w:ins>
          <w:r w:rsidR="00017F3C">
            <w:rPr>
              <w:rStyle w:val="Hipervnculo"/>
              <w:noProof/>
            </w:rPr>
            <w:t xml:space="preserve"> redes sociales</w:t>
          </w:r>
          <w:r w:rsidR="00017F3C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017F3C">
            <w:rPr>
              <w:noProof/>
              <w:webHidden/>
            </w:rPr>
            <w:instrText xml:space="preserve"> PAGEREF _Toc379481870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BD1015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017F3C" w:rsidRDefault="009442E7" w:rsidP="00017F3C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"_Toc379481870"</w:instrText>
          </w:r>
          <w:r>
            <w:fldChar w:fldCharType="separate"/>
          </w:r>
          <w:r w:rsidR="00017F3C">
            <w:rPr>
              <w:rStyle w:val="Hipervnculo"/>
              <w:noProof/>
            </w:rPr>
            <w:t>2.1</w:t>
          </w:r>
          <w:r w:rsidR="00017F3C" w:rsidRPr="00A554D3">
            <w:rPr>
              <w:rStyle w:val="Hipervnculo"/>
              <w:noProof/>
            </w:rPr>
            <w:t>.</w:t>
          </w:r>
          <w:r w:rsidR="00017F3C">
            <w:rPr>
              <w:rStyle w:val="Hipervnculo"/>
              <w:noProof/>
            </w:rPr>
            <w:t>3</w:t>
          </w:r>
          <w:r w:rsidR="00017F3C">
            <w:rPr>
              <w:rFonts w:cstheme="minorBidi"/>
              <w:noProof/>
            </w:rPr>
            <w:tab/>
          </w:r>
          <w:ins w:id="13" w:author="Lucy Julián" w:date="2014-02-09T00:53:00Z">
            <w:r w:rsidR="00AA3736">
              <w:rPr>
                <w:rFonts w:cstheme="minorBidi"/>
                <w:noProof/>
              </w:rPr>
              <w:t>L</w:t>
            </w:r>
          </w:ins>
          <w:del w:id="14" w:author="Lucy Julián" w:date="2014-02-09T00:53:00Z">
            <w:r w:rsidR="00017F3C" w:rsidDel="00AA3736">
              <w:rPr>
                <w:rFonts w:cstheme="minorBidi"/>
                <w:noProof/>
              </w:rPr>
              <w:delText>l</w:delText>
            </w:r>
          </w:del>
          <w:r w:rsidR="00017F3C">
            <w:rPr>
              <w:rFonts w:cstheme="minorBidi"/>
              <w:noProof/>
            </w:rPr>
            <w:t xml:space="preserve">as </w:t>
          </w:r>
          <w:r w:rsidR="00017F3C">
            <w:rPr>
              <w:rStyle w:val="Hipervnculo"/>
              <w:noProof/>
            </w:rPr>
            <w:t>redes sociales mas populares</w:t>
          </w:r>
          <w:r w:rsidR="00017F3C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017F3C">
            <w:rPr>
              <w:noProof/>
              <w:webHidden/>
            </w:rPr>
            <w:instrText xml:space="preserve"> PAGEREF _Toc379481870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BD1015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EE3660" w:rsidRPr="00EE3660" w:rsidRDefault="009442E7" w:rsidP="00EE3660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>HYPERLINK \l "_Toc379481870"</w:instrText>
          </w:r>
          <w:r>
            <w:fldChar w:fldCharType="separate"/>
          </w:r>
          <w:r w:rsidR="00EE3660">
            <w:rPr>
              <w:rStyle w:val="Hipervnculo"/>
              <w:noProof/>
            </w:rPr>
            <w:t>2.1</w:t>
          </w:r>
          <w:r w:rsidR="00EE3660" w:rsidRPr="00A554D3">
            <w:rPr>
              <w:rStyle w:val="Hipervnculo"/>
              <w:noProof/>
            </w:rPr>
            <w:t>.</w:t>
          </w:r>
          <w:r w:rsidR="00EE3660">
            <w:rPr>
              <w:rStyle w:val="Hipervnculo"/>
              <w:noProof/>
            </w:rPr>
            <w:t>4</w:t>
          </w:r>
          <w:r w:rsidR="00EE3660">
            <w:rPr>
              <w:rFonts w:cstheme="minorBidi"/>
              <w:noProof/>
            </w:rPr>
            <w:tab/>
          </w:r>
          <w:ins w:id="15" w:author="Lucy Julián" w:date="2014-02-09T00:54:00Z">
            <w:r w:rsidR="00AA3736">
              <w:rPr>
                <w:rStyle w:val="Hipervnculo"/>
                <w:noProof/>
              </w:rPr>
              <w:t>I</w:t>
            </w:r>
          </w:ins>
          <w:del w:id="16" w:author="Lucy Julián" w:date="2014-02-09T00:54:00Z">
            <w:r w:rsidR="00EE3660" w:rsidDel="00AA3736">
              <w:rPr>
                <w:rStyle w:val="Hipervnculo"/>
                <w:noProof/>
              </w:rPr>
              <w:delText>i</w:delText>
            </w:r>
          </w:del>
          <w:r w:rsidR="00EE3660">
            <w:rPr>
              <w:rStyle w:val="Hipervnculo"/>
              <w:noProof/>
            </w:rPr>
            <w:t xml:space="preserve">mpacto </w:t>
          </w:r>
          <w:ins w:id="17" w:author="Lucy Julián" w:date="2014-02-09T00:54:00Z">
            <w:r w:rsidR="00AA3736">
              <w:rPr>
                <w:rStyle w:val="Hipervnculo"/>
                <w:noProof/>
              </w:rPr>
              <w:t xml:space="preserve">de las redes sociales </w:t>
            </w:r>
          </w:ins>
          <w:r w:rsidR="00EE3660">
            <w:rPr>
              <w:rStyle w:val="Hipervnculo"/>
              <w:noProof/>
            </w:rPr>
            <w:t>en la sociedad</w:t>
          </w:r>
          <w:del w:id="18" w:author="Lucy Julián" w:date="2014-02-09T00:54:00Z">
            <w:r w:rsidR="00EE3660" w:rsidDel="00AA3736">
              <w:rPr>
                <w:rStyle w:val="Hipervnculo"/>
                <w:noProof/>
              </w:rPr>
              <w:delText xml:space="preserve"> de las redes sociales</w:delText>
            </w:r>
          </w:del>
          <w:r w:rsidR="00EE3660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EE3660">
            <w:rPr>
              <w:noProof/>
              <w:webHidden/>
            </w:rPr>
            <w:instrText xml:space="preserve"> PAGEREF _Toc379481870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BD1015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EE3660" w:rsidRPr="00EE3660" w:rsidRDefault="009442E7" w:rsidP="00EE3660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"_Toc379481870"</w:instrText>
          </w:r>
          <w:r>
            <w:fldChar w:fldCharType="separate"/>
          </w:r>
          <w:r w:rsidR="00EE3660">
            <w:rPr>
              <w:rStyle w:val="Hipervnculo"/>
              <w:noProof/>
            </w:rPr>
            <w:t>2.1</w:t>
          </w:r>
          <w:r w:rsidR="00EE3660" w:rsidRPr="00A554D3">
            <w:rPr>
              <w:rStyle w:val="Hipervnculo"/>
              <w:noProof/>
            </w:rPr>
            <w:t>.</w:t>
          </w:r>
          <w:r w:rsidR="00EE3660">
            <w:rPr>
              <w:rStyle w:val="Hipervnculo"/>
              <w:noProof/>
            </w:rPr>
            <w:t>5</w:t>
          </w:r>
          <w:r w:rsidR="00EE3660">
            <w:rPr>
              <w:rFonts w:cstheme="minorBidi"/>
              <w:noProof/>
            </w:rPr>
            <w:tab/>
          </w:r>
          <w:ins w:id="19" w:author="Lucy Julián" w:date="2014-02-09T00:54:00Z">
            <w:r w:rsidR="00AA3736">
              <w:rPr>
                <w:rStyle w:val="Hipervnculo"/>
                <w:noProof/>
              </w:rPr>
              <w:t>R</w:t>
            </w:r>
          </w:ins>
          <w:del w:id="20" w:author="Lucy Julián" w:date="2014-02-09T00:54:00Z">
            <w:r w:rsidR="00EE3660" w:rsidDel="00AA3736">
              <w:rPr>
                <w:rStyle w:val="Hipervnculo"/>
                <w:noProof/>
              </w:rPr>
              <w:delText>r</w:delText>
            </w:r>
          </w:del>
          <w:r w:rsidR="00EE3660">
            <w:rPr>
              <w:rStyle w:val="Hipervnculo"/>
              <w:noProof/>
            </w:rPr>
            <w:t>elaci</w:t>
          </w:r>
          <w:ins w:id="21" w:author="Lucy Julián" w:date="2014-02-09T00:54:00Z">
            <w:r w:rsidR="00AA3736">
              <w:rPr>
                <w:rStyle w:val="Hipervnculo"/>
                <w:noProof/>
              </w:rPr>
              <w:t>ó</w:t>
            </w:r>
          </w:ins>
          <w:del w:id="22" w:author="Lucy Julián" w:date="2014-02-09T00:54:00Z">
            <w:r w:rsidR="00EE3660" w:rsidDel="00AA3736">
              <w:rPr>
                <w:rStyle w:val="Hipervnculo"/>
                <w:noProof/>
              </w:rPr>
              <w:delText>o</w:delText>
            </w:r>
          </w:del>
          <w:r w:rsidR="00EE3660">
            <w:rPr>
              <w:rStyle w:val="Hipervnculo"/>
              <w:noProof/>
            </w:rPr>
            <w:t>n usuario- red social</w:t>
          </w:r>
          <w:r w:rsidR="00EE3660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EE3660">
            <w:rPr>
              <w:noProof/>
              <w:webHidden/>
            </w:rPr>
            <w:instrText xml:space="preserve"> PAGEREF _Toc379481870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BD1015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017F3C" w:rsidRPr="00017F3C" w:rsidRDefault="009442E7" w:rsidP="00017F3C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>HYPERLINK \l "_Toc379481870"</w:instrText>
          </w:r>
          <w:r>
            <w:fldChar w:fldCharType="separate"/>
          </w:r>
          <w:r w:rsidR="00017F3C">
            <w:rPr>
              <w:rStyle w:val="Hipervnculo"/>
              <w:noProof/>
            </w:rPr>
            <w:t>2.1</w:t>
          </w:r>
          <w:r w:rsidR="00017F3C" w:rsidRPr="00A554D3">
            <w:rPr>
              <w:rStyle w:val="Hipervnculo"/>
              <w:noProof/>
            </w:rPr>
            <w:t>.</w:t>
          </w:r>
          <w:r w:rsidR="00017F3C">
            <w:rPr>
              <w:rStyle w:val="Hipervnculo"/>
              <w:noProof/>
            </w:rPr>
            <w:t>4</w:t>
          </w:r>
          <w:r w:rsidR="00017F3C">
            <w:rPr>
              <w:rFonts w:cstheme="minorBidi"/>
              <w:noProof/>
            </w:rPr>
            <w:tab/>
          </w:r>
          <w:ins w:id="23" w:author="Lucy Julián" w:date="2014-02-09T00:54:00Z">
            <w:r w:rsidR="00AA3736">
              <w:rPr>
                <w:rStyle w:val="Hipervnculo"/>
                <w:noProof/>
              </w:rPr>
              <w:t>C</w:t>
            </w:r>
          </w:ins>
          <w:del w:id="24" w:author="Lucy Julián" w:date="2014-02-09T00:54:00Z">
            <w:r w:rsidR="00017F3C" w:rsidDel="00AA3736">
              <w:rPr>
                <w:rStyle w:val="Hipervnculo"/>
                <w:noProof/>
              </w:rPr>
              <w:delText>c</w:delText>
            </w:r>
          </w:del>
          <w:r w:rsidR="00017F3C">
            <w:rPr>
              <w:rStyle w:val="Hipervnculo"/>
              <w:noProof/>
            </w:rPr>
            <w:t>ompañ</w:t>
          </w:r>
          <w:ins w:id="25" w:author="Lucy Julián" w:date="2014-02-09T00:54:00Z">
            <w:r w:rsidR="00AA3736">
              <w:rPr>
                <w:rStyle w:val="Hipervnculo"/>
                <w:noProof/>
              </w:rPr>
              <w:t>í</w:t>
            </w:r>
          </w:ins>
          <w:del w:id="26" w:author="Lucy Julián" w:date="2014-02-09T00:54:00Z">
            <w:r w:rsidR="00017F3C" w:rsidDel="00AA3736">
              <w:rPr>
                <w:rStyle w:val="Hipervnculo"/>
                <w:noProof/>
              </w:rPr>
              <w:delText>i</w:delText>
            </w:r>
          </w:del>
          <w:r w:rsidR="00017F3C">
            <w:rPr>
              <w:rStyle w:val="Hipervnculo"/>
              <w:noProof/>
            </w:rPr>
            <w:t>as desarrolladoras</w:t>
          </w:r>
          <w:r w:rsidR="00017F3C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017F3C">
            <w:rPr>
              <w:noProof/>
              <w:webHidden/>
            </w:rPr>
            <w:instrText xml:space="preserve"> PAGEREF _Toc379481870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BD1015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623843" w:rsidRDefault="009442E7" w:rsidP="00623843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"_Toc379481871"</w:instrText>
          </w:r>
          <w:r>
            <w:fldChar w:fldCharType="separate"/>
          </w:r>
          <w:r w:rsidR="00017F3C" w:rsidRPr="00963A6D">
            <w:rPr>
              <w:rStyle w:val="Hipervnculo"/>
              <w:b/>
              <w:noProof/>
            </w:rPr>
            <w:t>2.2</w:t>
          </w:r>
          <w:r w:rsidR="007F5AEB" w:rsidRPr="00963A6D">
            <w:rPr>
              <w:rStyle w:val="Hipervnculo"/>
              <w:b/>
              <w:noProof/>
            </w:rPr>
            <w:t xml:space="preserve">       </w:t>
          </w:r>
          <w:ins w:id="27" w:author="Lucy Julián" w:date="2014-02-09T00:54:00Z">
            <w:r w:rsidR="00AA3736">
              <w:rPr>
                <w:rStyle w:val="Hipervnculo"/>
                <w:b/>
                <w:noProof/>
              </w:rPr>
              <w:t>A</w:t>
            </w:r>
          </w:ins>
          <w:del w:id="28" w:author="Lucy Julián" w:date="2014-02-09T00:54:00Z">
            <w:r w:rsidR="007F5AEB" w:rsidRPr="00963A6D" w:rsidDel="00AA3736">
              <w:rPr>
                <w:rStyle w:val="Hipervnculo"/>
                <w:b/>
                <w:noProof/>
              </w:rPr>
              <w:delText>a</w:delText>
            </w:r>
          </w:del>
          <w:r w:rsidR="007F5AEB" w:rsidRPr="00963A6D">
            <w:rPr>
              <w:rStyle w:val="Hipervnculo"/>
              <w:b/>
              <w:noProof/>
            </w:rPr>
            <w:t>plicaciones m</w:t>
          </w:r>
          <w:ins w:id="29" w:author="Lucy Julián" w:date="2014-02-09T00:55:00Z">
            <w:r w:rsidR="00AA3736">
              <w:rPr>
                <w:rStyle w:val="Hipervnculo"/>
                <w:b/>
                <w:noProof/>
              </w:rPr>
              <w:t>ó</w:t>
            </w:r>
          </w:ins>
          <w:del w:id="30" w:author="Lucy Julián" w:date="2014-02-09T00:55:00Z">
            <w:r w:rsidR="007F5AEB" w:rsidRPr="00963A6D" w:rsidDel="00AA3736">
              <w:rPr>
                <w:rStyle w:val="Hipervnculo"/>
                <w:b/>
                <w:noProof/>
              </w:rPr>
              <w:delText>o</w:delText>
            </w:r>
          </w:del>
          <w:r w:rsidR="007F5AEB" w:rsidRPr="00963A6D">
            <w:rPr>
              <w:rStyle w:val="Hipervnculo"/>
              <w:b/>
              <w:noProof/>
            </w:rPr>
            <w:t xml:space="preserve">viles </w:t>
          </w:r>
          <w:r w:rsidR="00623843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623843">
            <w:rPr>
              <w:noProof/>
              <w:webHidden/>
            </w:rPr>
            <w:instrText xml:space="preserve"> PAGEREF _Toc379481871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BD1015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017F3C" w:rsidRDefault="009442E7" w:rsidP="00017F3C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"_Toc379481870"</w:instrText>
          </w:r>
          <w:r>
            <w:fldChar w:fldCharType="separate"/>
          </w:r>
          <w:r w:rsidR="00017F3C">
            <w:rPr>
              <w:rStyle w:val="Hipervnculo"/>
              <w:noProof/>
            </w:rPr>
            <w:t>2.2</w:t>
          </w:r>
          <w:r w:rsidR="00017F3C" w:rsidRPr="00A554D3">
            <w:rPr>
              <w:rStyle w:val="Hipervnculo"/>
              <w:noProof/>
            </w:rPr>
            <w:t>.</w:t>
          </w:r>
          <w:r w:rsidR="00017F3C">
            <w:rPr>
              <w:rStyle w:val="Hipervnculo"/>
              <w:noProof/>
            </w:rPr>
            <w:t>1</w:t>
          </w:r>
          <w:r w:rsidR="00017F3C">
            <w:rPr>
              <w:rFonts w:cstheme="minorBidi"/>
              <w:noProof/>
            </w:rPr>
            <w:tab/>
          </w:r>
          <w:ins w:id="31" w:author="Lucy Julián" w:date="2014-02-09T00:55:00Z">
            <w:r w:rsidR="00AA3736">
              <w:rPr>
                <w:rStyle w:val="Hipervnculo"/>
                <w:noProof/>
              </w:rPr>
              <w:t>A</w:t>
            </w:r>
          </w:ins>
          <w:del w:id="32" w:author="Lucy Julián" w:date="2014-02-09T00:55:00Z">
            <w:r w:rsidR="00017F3C" w:rsidDel="00AA3736">
              <w:rPr>
                <w:rStyle w:val="Hipervnculo"/>
                <w:noProof/>
              </w:rPr>
              <w:delText>a</w:delText>
            </w:r>
          </w:del>
          <w:r w:rsidR="00017F3C">
            <w:rPr>
              <w:rStyle w:val="Hipervnculo"/>
              <w:noProof/>
            </w:rPr>
            <w:t>ntecedentes</w:t>
          </w:r>
          <w:r w:rsidR="00017F3C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017F3C">
            <w:rPr>
              <w:noProof/>
              <w:webHidden/>
            </w:rPr>
            <w:instrText xml:space="preserve"> PAGEREF _Toc379481870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BD1015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017F3C" w:rsidRDefault="009442E7" w:rsidP="00017F3C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"_Toc379481870"</w:instrText>
          </w:r>
          <w:r>
            <w:fldChar w:fldCharType="separate"/>
          </w:r>
          <w:r w:rsidR="00EE3660">
            <w:rPr>
              <w:rStyle w:val="Hipervnculo"/>
              <w:noProof/>
            </w:rPr>
            <w:t>2.2</w:t>
          </w:r>
          <w:r w:rsidR="00017F3C" w:rsidRPr="00A554D3">
            <w:rPr>
              <w:rStyle w:val="Hipervnculo"/>
              <w:noProof/>
            </w:rPr>
            <w:t>.</w:t>
          </w:r>
          <w:r w:rsidR="00EE3660">
            <w:rPr>
              <w:rStyle w:val="Hipervnculo"/>
              <w:noProof/>
            </w:rPr>
            <w:t>2</w:t>
          </w:r>
          <w:r w:rsidR="00017F3C">
            <w:rPr>
              <w:rFonts w:cstheme="minorBidi"/>
              <w:noProof/>
            </w:rPr>
            <w:tab/>
          </w:r>
          <w:ins w:id="33" w:author="Lucy Julián" w:date="2014-02-09T00:55:00Z">
            <w:r w:rsidR="00AA3736">
              <w:rPr>
                <w:rStyle w:val="Hipervnculo"/>
                <w:noProof/>
              </w:rPr>
              <w:t>I</w:t>
            </w:r>
          </w:ins>
          <w:del w:id="34" w:author="Lucy Julián" w:date="2014-02-09T00:55:00Z">
            <w:r w:rsidR="00EE3660" w:rsidDel="00AA3736">
              <w:rPr>
                <w:rStyle w:val="Hipervnculo"/>
                <w:noProof/>
              </w:rPr>
              <w:delText>i</w:delText>
            </w:r>
          </w:del>
          <w:r w:rsidR="00EE3660">
            <w:rPr>
              <w:rStyle w:val="Hipervnculo"/>
              <w:noProof/>
            </w:rPr>
            <w:t>ndustria del desarrollo m</w:t>
          </w:r>
          <w:ins w:id="35" w:author="Lucy Julián" w:date="2014-02-09T00:55:00Z">
            <w:r w:rsidR="00AA3736">
              <w:rPr>
                <w:rStyle w:val="Hipervnculo"/>
                <w:noProof/>
              </w:rPr>
              <w:t>ó</w:t>
            </w:r>
          </w:ins>
          <w:del w:id="36" w:author="Lucy Julián" w:date="2014-02-09T00:55:00Z">
            <w:r w:rsidR="00EE3660" w:rsidDel="00AA3736">
              <w:rPr>
                <w:rStyle w:val="Hipervnculo"/>
                <w:noProof/>
              </w:rPr>
              <w:delText>o</w:delText>
            </w:r>
          </w:del>
          <w:r w:rsidR="00EE3660">
            <w:rPr>
              <w:rStyle w:val="Hipervnculo"/>
              <w:noProof/>
            </w:rPr>
            <w:t>vil</w:t>
          </w:r>
          <w:r w:rsidR="00017F3C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017F3C">
            <w:rPr>
              <w:noProof/>
              <w:webHidden/>
            </w:rPr>
            <w:instrText xml:space="preserve"> PAGEREF _Toc379481870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BD1015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EE3660" w:rsidRDefault="009442E7" w:rsidP="00EE3660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"_Toc379481870"</w:instrText>
          </w:r>
          <w:r>
            <w:fldChar w:fldCharType="separate"/>
          </w:r>
          <w:r w:rsidR="00EE3660">
            <w:rPr>
              <w:rStyle w:val="Hipervnculo"/>
              <w:noProof/>
            </w:rPr>
            <w:t>2.2</w:t>
          </w:r>
          <w:r w:rsidR="00EE3660" w:rsidRPr="00A554D3">
            <w:rPr>
              <w:rStyle w:val="Hipervnculo"/>
              <w:noProof/>
            </w:rPr>
            <w:t>.</w:t>
          </w:r>
          <w:r w:rsidR="00EE3660">
            <w:rPr>
              <w:rStyle w:val="Hipervnculo"/>
              <w:noProof/>
            </w:rPr>
            <w:t>3</w:t>
          </w:r>
          <w:r w:rsidR="00EE3660">
            <w:rPr>
              <w:rFonts w:cstheme="minorBidi"/>
              <w:noProof/>
            </w:rPr>
            <w:tab/>
          </w:r>
          <w:ins w:id="37" w:author="Lucy Julián" w:date="2014-02-09T00:55:00Z">
            <w:r w:rsidR="00AA3736">
              <w:rPr>
                <w:rStyle w:val="Hipervnculo"/>
                <w:noProof/>
              </w:rPr>
              <w:t>C</w:t>
            </w:r>
          </w:ins>
          <w:del w:id="38" w:author="Lucy Julián" w:date="2014-02-09T00:55:00Z">
            <w:r w:rsidR="00EE3660" w:rsidDel="00AA3736">
              <w:rPr>
                <w:rStyle w:val="Hipervnculo"/>
                <w:noProof/>
              </w:rPr>
              <w:delText>c</w:delText>
            </w:r>
          </w:del>
          <w:r w:rsidR="00EE3660">
            <w:rPr>
              <w:rStyle w:val="Hipervnculo"/>
              <w:noProof/>
            </w:rPr>
            <w:t>omponentes de una aplicación m</w:t>
          </w:r>
          <w:ins w:id="39" w:author="Lucy Julián" w:date="2014-02-09T00:55:00Z">
            <w:r w:rsidR="00AA3736">
              <w:rPr>
                <w:rStyle w:val="Hipervnculo"/>
                <w:noProof/>
              </w:rPr>
              <w:t>ó</w:t>
            </w:r>
          </w:ins>
          <w:del w:id="40" w:author="Lucy Julián" w:date="2014-02-09T00:55:00Z">
            <w:r w:rsidR="00EE3660" w:rsidDel="00AA3736">
              <w:rPr>
                <w:rStyle w:val="Hipervnculo"/>
                <w:noProof/>
              </w:rPr>
              <w:delText>o</w:delText>
            </w:r>
          </w:del>
          <w:r w:rsidR="00EE3660">
            <w:rPr>
              <w:rStyle w:val="Hipervnculo"/>
              <w:noProof/>
            </w:rPr>
            <w:t>vil</w:t>
          </w:r>
          <w:r w:rsidR="00EE3660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EE3660">
            <w:rPr>
              <w:noProof/>
              <w:webHidden/>
            </w:rPr>
            <w:instrText xml:space="preserve"> PAGEREF _Toc379481870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BD1015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4A30B1" w:rsidRPr="004A30B1" w:rsidRDefault="009442E7" w:rsidP="004A30B1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"_Toc379481870"</w:instrText>
          </w:r>
          <w:r>
            <w:fldChar w:fldCharType="separate"/>
          </w:r>
          <w:r w:rsidR="004A30B1">
            <w:rPr>
              <w:rStyle w:val="Hipervnculo"/>
              <w:noProof/>
            </w:rPr>
            <w:t>2.2</w:t>
          </w:r>
          <w:r w:rsidR="004A30B1" w:rsidRPr="00A554D3">
            <w:rPr>
              <w:rStyle w:val="Hipervnculo"/>
              <w:noProof/>
            </w:rPr>
            <w:t>.</w:t>
          </w:r>
          <w:r w:rsidR="004A30B1">
            <w:rPr>
              <w:rStyle w:val="Hipervnculo"/>
              <w:noProof/>
            </w:rPr>
            <w:t>4</w:t>
          </w:r>
          <w:r w:rsidR="004A30B1">
            <w:rPr>
              <w:rFonts w:cstheme="minorBidi"/>
              <w:noProof/>
            </w:rPr>
            <w:tab/>
          </w:r>
          <w:ins w:id="41" w:author="Lucy Julián" w:date="2014-02-09T00:55:00Z">
            <w:r w:rsidR="00AA3736">
              <w:rPr>
                <w:rStyle w:val="Hipervnculo"/>
                <w:noProof/>
              </w:rPr>
              <w:t>E</w:t>
            </w:r>
          </w:ins>
          <w:del w:id="42" w:author="Lucy Julián" w:date="2014-02-09T00:55:00Z">
            <w:r w:rsidR="004A30B1" w:rsidDel="00AA3736">
              <w:rPr>
                <w:rStyle w:val="Hipervnculo"/>
                <w:noProof/>
              </w:rPr>
              <w:delText>e</w:delText>
            </w:r>
          </w:del>
          <w:r w:rsidR="004A30B1">
            <w:rPr>
              <w:rStyle w:val="Hipervnculo"/>
              <w:noProof/>
            </w:rPr>
            <w:t>nfoque racional</w:t>
          </w:r>
          <w:r w:rsidR="004A30B1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4A30B1">
            <w:rPr>
              <w:noProof/>
              <w:webHidden/>
            </w:rPr>
            <w:instrText xml:space="preserve"> PAGEREF _Toc379481870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BD1015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BD1015" w:rsidRPr="00BD1015" w:rsidRDefault="009442E7" w:rsidP="00BD1015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"_Toc379481870"</w:instrText>
          </w:r>
          <w:r>
            <w:fldChar w:fldCharType="separate"/>
          </w:r>
          <w:r w:rsidR="004A30B1">
            <w:rPr>
              <w:rStyle w:val="Hipervnculo"/>
              <w:noProof/>
            </w:rPr>
            <w:t>2.2</w:t>
          </w:r>
          <w:r w:rsidR="004A30B1" w:rsidRPr="00A554D3">
            <w:rPr>
              <w:rStyle w:val="Hipervnculo"/>
              <w:noProof/>
            </w:rPr>
            <w:t>.</w:t>
          </w:r>
          <w:r w:rsidR="004A30B1">
            <w:rPr>
              <w:rStyle w:val="Hipervnculo"/>
              <w:noProof/>
            </w:rPr>
            <w:t>5</w:t>
          </w:r>
          <w:r w:rsidR="004A30B1">
            <w:rPr>
              <w:rFonts w:cstheme="minorBidi"/>
              <w:noProof/>
            </w:rPr>
            <w:t xml:space="preserve">    </w:t>
          </w:r>
          <w:ins w:id="43" w:author="Lucy Julián" w:date="2014-02-09T00:55:00Z">
            <w:r w:rsidR="00AA3736">
              <w:rPr>
                <w:rFonts w:cstheme="minorBidi"/>
                <w:noProof/>
              </w:rPr>
              <w:t>U</w:t>
            </w:r>
          </w:ins>
          <w:del w:id="44" w:author="Lucy Julián" w:date="2014-02-09T00:55:00Z">
            <w:r w:rsidR="004A30B1" w:rsidDel="00AA3736">
              <w:rPr>
                <w:rFonts w:cstheme="minorBidi"/>
                <w:noProof/>
              </w:rPr>
              <w:delText>u</w:delText>
            </w:r>
          </w:del>
          <w:r w:rsidR="004A30B1">
            <w:rPr>
              <w:rFonts w:cstheme="minorBidi"/>
              <w:noProof/>
            </w:rPr>
            <w:t xml:space="preserve">tilidad </w:t>
          </w:r>
          <w:r w:rsidR="004A30B1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4A30B1">
            <w:rPr>
              <w:noProof/>
              <w:webHidden/>
            </w:rPr>
            <w:instrText xml:space="preserve"> PAGEREF _Toc379481870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BD1015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4A30B1" w:rsidRPr="004A30B1" w:rsidRDefault="009442E7" w:rsidP="004A30B1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"_Toc379481870"</w:instrText>
          </w:r>
          <w:r>
            <w:fldChar w:fldCharType="separate"/>
          </w:r>
          <w:r w:rsidR="004A30B1">
            <w:rPr>
              <w:rStyle w:val="Hipervnculo"/>
              <w:noProof/>
            </w:rPr>
            <w:t>2.2</w:t>
          </w:r>
          <w:r w:rsidR="004A30B1" w:rsidRPr="00A554D3">
            <w:rPr>
              <w:rStyle w:val="Hipervnculo"/>
              <w:noProof/>
            </w:rPr>
            <w:t>.</w:t>
          </w:r>
          <w:r w:rsidR="004A30B1">
            <w:rPr>
              <w:rStyle w:val="Hipervnculo"/>
              <w:noProof/>
            </w:rPr>
            <w:t>6</w:t>
          </w:r>
          <w:r w:rsidR="004A30B1">
            <w:rPr>
              <w:rFonts w:cstheme="minorBidi"/>
              <w:noProof/>
            </w:rPr>
            <w:t xml:space="preserve">    </w:t>
          </w:r>
          <w:ins w:id="45" w:author="Lucy Julián" w:date="2014-02-09T00:55:00Z">
            <w:r w:rsidR="00AA3736">
              <w:rPr>
                <w:rFonts w:cstheme="minorBidi"/>
                <w:noProof/>
              </w:rPr>
              <w:t>C</w:t>
            </w:r>
          </w:ins>
          <w:del w:id="46" w:author="Lucy Julián" w:date="2014-02-09T00:55:00Z">
            <w:r w:rsidR="004A30B1" w:rsidDel="00AA3736">
              <w:rPr>
                <w:rFonts w:cstheme="minorBidi"/>
                <w:noProof/>
              </w:rPr>
              <w:delText>c</w:delText>
            </w:r>
          </w:del>
          <w:r w:rsidR="004A30B1">
            <w:rPr>
              <w:rFonts w:cstheme="minorBidi"/>
              <w:noProof/>
            </w:rPr>
            <w:t>lasificaci</w:t>
          </w:r>
          <w:ins w:id="47" w:author="Lucy Julián" w:date="2014-02-09T00:55:00Z">
            <w:r w:rsidR="00AA3736">
              <w:rPr>
                <w:rFonts w:cstheme="minorBidi"/>
                <w:noProof/>
              </w:rPr>
              <w:t>ó</w:t>
            </w:r>
          </w:ins>
          <w:del w:id="48" w:author="Lucy Julián" w:date="2014-02-09T00:55:00Z">
            <w:r w:rsidR="004A30B1" w:rsidDel="00AA3736">
              <w:rPr>
                <w:rFonts w:cstheme="minorBidi"/>
                <w:noProof/>
              </w:rPr>
              <w:delText>o</w:delText>
            </w:r>
          </w:del>
          <w:r w:rsidR="004A30B1">
            <w:rPr>
              <w:rFonts w:cstheme="minorBidi"/>
              <w:noProof/>
            </w:rPr>
            <w:t>n de</w:t>
          </w:r>
          <w:ins w:id="49" w:author="Lucy Julián" w:date="2014-02-09T00:55:00Z">
            <w:r w:rsidR="00AA3736">
              <w:rPr>
                <w:rFonts w:cstheme="minorBidi"/>
                <w:noProof/>
              </w:rPr>
              <w:t xml:space="preserve"> las</w:t>
            </w:r>
          </w:ins>
          <w:r w:rsidR="004A30B1">
            <w:rPr>
              <w:rFonts w:cstheme="minorBidi"/>
              <w:noProof/>
            </w:rPr>
            <w:t xml:space="preserve"> aplicaciones m</w:t>
          </w:r>
          <w:ins w:id="50" w:author="Lucy Julián" w:date="2014-02-09T00:55:00Z">
            <w:r w:rsidR="00AA3736">
              <w:rPr>
                <w:rFonts w:cstheme="minorBidi"/>
                <w:noProof/>
              </w:rPr>
              <w:t>ó</w:t>
            </w:r>
          </w:ins>
          <w:del w:id="51" w:author="Lucy Julián" w:date="2014-02-09T00:55:00Z">
            <w:r w:rsidR="004A30B1" w:rsidDel="00AA3736">
              <w:rPr>
                <w:rFonts w:cstheme="minorBidi"/>
                <w:noProof/>
              </w:rPr>
              <w:delText>o</w:delText>
            </w:r>
          </w:del>
          <w:r w:rsidR="004A30B1">
            <w:rPr>
              <w:rFonts w:cstheme="minorBidi"/>
              <w:noProof/>
            </w:rPr>
            <w:t>viles</w:t>
          </w:r>
          <w:r w:rsidR="004A30B1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4A30B1">
            <w:rPr>
              <w:noProof/>
              <w:webHidden/>
            </w:rPr>
            <w:instrText xml:space="preserve"> PAGEREF _Toc379481870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BD1015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EE3660" w:rsidRDefault="00EE3660" w:rsidP="00EE3660">
          <w:pPr>
            <w:pStyle w:val="TDC2"/>
            <w:tabs>
              <w:tab w:val="left" w:pos="880"/>
              <w:tab w:val="right" w:leader="dot" w:pos="8828"/>
            </w:tabs>
            <w:ind w:left="0"/>
            <w:rPr>
              <w:noProof/>
            </w:rPr>
          </w:pPr>
          <w:r>
            <w:rPr>
              <w:rFonts w:eastAsiaTheme="minorHAnsi" w:cstheme="minorBidi"/>
              <w:noProof/>
            </w:rPr>
            <w:lastRenderedPageBreak/>
            <w:t xml:space="preserve">     </w:t>
          </w:r>
          <w:r w:rsidR="009442E7">
            <w:fldChar w:fldCharType="begin"/>
          </w:r>
          <w:r w:rsidR="009442E7">
            <w:instrText>HYPERLINK \l "_Toc379481870"</w:instrText>
          </w:r>
          <w:r w:rsidR="009442E7">
            <w:fldChar w:fldCharType="separate"/>
          </w:r>
          <w:r>
            <w:rPr>
              <w:rStyle w:val="Hipervnculo"/>
              <w:noProof/>
            </w:rPr>
            <w:t>2</w:t>
          </w:r>
          <w:r w:rsidR="004A30B1">
            <w:rPr>
              <w:rStyle w:val="Hipervnculo"/>
              <w:noProof/>
            </w:rPr>
            <w:t>.2</w:t>
          </w:r>
          <w:r w:rsidRPr="00A554D3">
            <w:rPr>
              <w:rStyle w:val="Hipervnculo"/>
              <w:noProof/>
            </w:rPr>
            <w:t>.</w:t>
          </w:r>
          <w:r w:rsidR="004A30B1">
            <w:rPr>
              <w:rStyle w:val="Hipervnculo"/>
              <w:noProof/>
            </w:rPr>
            <w:t>7</w:t>
          </w:r>
          <w:r>
            <w:rPr>
              <w:rFonts w:cstheme="minorBidi"/>
              <w:noProof/>
            </w:rPr>
            <w:tab/>
          </w:r>
          <w:ins w:id="52" w:author="Lucy Julián" w:date="2014-02-09T00:56:00Z">
            <w:r w:rsidR="00AA3736">
              <w:rPr>
                <w:rStyle w:val="Hipervnculo"/>
                <w:noProof/>
              </w:rPr>
              <w:t>A</w:t>
            </w:r>
          </w:ins>
          <w:del w:id="53" w:author="Lucy Julián" w:date="2014-02-09T00:55:00Z">
            <w:r w:rsidDel="00AA3736">
              <w:rPr>
                <w:rStyle w:val="Hipervnculo"/>
                <w:noProof/>
              </w:rPr>
              <w:delText>a</w:delText>
            </w:r>
          </w:del>
          <w:r>
            <w:rPr>
              <w:rStyle w:val="Hipervnculo"/>
              <w:noProof/>
            </w:rPr>
            <w:t xml:space="preserve">plicaciones populares </w:t>
          </w:r>
          <w:r>
            <w:rPr>
              <w:noProof/>
              <w:webHidden/>
            </w:rPr>
            <w:tab/>
          </w:r>
          <w:r w:rsidR="009442E7"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_Toc379481870 \h </w:instrText>
          </w:r>
          <w:r w:rsidR="009442E7">
            <w:rPr>
              <w:noProof/>
              <w:webHidden/>
            </w:rPr>
          </w:r>
          <w:r w:rsidR="009442E7">
            <w:rPr>
              <w:noProof/>
              <w:webHidden/>
            </w:rPr>
            <w:fldChar w:fldCharType="separate"/>
          </w:r>
          <w:r w:rsidR="00BD1015">
            <w:rPr>
              <w:noProof/>
              <w:webHidden/>
            </w:rPr>
            <w:t>7</w:t>
          </w:r>
          <w:r w:rsidR="009442E7">
            <w:rPr>
              <w:noProof/>
              <w:webHidden/>
            </w:rPr>
            <w:fldChar w:fldCharType="end"/>
          </w:r>
          <w:r w:rsidR="009442E7">
            <w:fldChar w:fldCharType="end"/>
          </w:r>
        </w:p>
        <w:p w:rsidR="00BD1015" w:rsidRPr="00BD1015" w:rsidRDefault="009442E7" w:rsidP="00BD1015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"_Toc379481870"</w:instrText>
          </w:r>
          <w:r>
            <w:fldChar w:fldCharType="separate"/>
          </w:r>
          <w:r w:rsidR="00BD1015">
            <w:rPr>
              <w:rStyle w:val="Hipervnculo"/>
              <w:noProof/>
            </w:rPr>
            <w:t>2.2</w:t>
          </w:r>
          <w:r w:rsidR="00BD1015" w:rsidRPr="00A554D3">
            <w:rPr>
              <w:rStyle w:val="Hipervnculo"/>
              <w:noProof/>
            </w:rPr>
            <w:t>.</w:t>
          </w:r>
          <w:r w:rsidR="00BD1015">
            <w:rPr>
              <w:rStyle w:val="Hipervnculo"/>
              <w:noProof/>
            </w:rPr>
            <w:t>8</w:t>
          </w:r>
          <w:r w:rsidR="00BD1015">
            <w:rPr>
              <w:rFonts w:cstheme="minorBidi"/>
              <w:noProof/>
            </w:rPr>
            <w:t xml:space="preserve">   </w:t>
          </w:r>
          <w:ins w:id="54" w:author="Lucy Julián" w:date="2014-02-09T00:56:00Z">
            <w:r w:rsidR="00AA3736">
              <w:rPr>
                <w:rFonts w:cstheme="minorBidi"/>
                <w:noProof/>
              </w:rPr>
              <w:t>R</w:t>
            </w:r>
          </w:ins>
          <w:del w:id="55" w:author="Lucy Julián" w:date="2014-02-09T00:56:00Z">
            <w:r w:rsidR="00BD1015" w:rsidDel="00AA3736">
              <w:rPr>
                <w:rFonts w:cstheme="minorBidi"/>
                <w:noProof/>
              </w:rPr>
              <w:delText>r</w:delText>
            </w:r>
          </w:del>
          <w:r w:rsidR="00BD1015">
            <w:rPr>
              <w:rFonts w:cstheme="minorBidi"/>
              <w:noProof/>
            </w:rPr>
            <w:t>elaci</w:t>
          </w:r>
          <w:ins w:id="56" w:author="Lucy Julián" w:date="2014-02-09T00:56:00Z">
            <w:r w:rsidR="00AA3736">
              <w:rPr>
                <w:rFonts w:cstheme="minorBidi"/>
                <w:noProof/>
              </w:rPr>
              <w:t>ó</w:t>
            </w:r>
          </w:ins>
          <w:del w:id="57" w:author="Lucy Julián" w:date="2014-02-09T00:56:00Z">
            <w:r w:rsidR="00BD1015" w:rsidDel="00AA3736">
              <w:rPr>
                <w:rFonts w:cstheme="minorBidi"/>
                <w:noProof/>
              </w:rPr>
              <w:delText>o</w:delText>
            </w:r>
          </w:del>
          <w:r w:rsidR="00BD1015">
            <w:rPr>
              <w:rFonts w:cstheme="minorBidi"/>
              <w:noProof/>
            </w:rPr>
            <w:t>n aplicación m</w:t>
          </w:r>
          <w:ins w:id="58" w:author="Lucy Julián" w:date="2014-02-09T00:56:00Z">
            <w:r w:rsidR="00AA3736">
              <w:rPr>
                <w:rFonts w:cstheme="minorBidi"/>
                <w:noProof/>
              </w:rPr>
              <w:t>ó</w:t>
            </w:r>
          </w:ins>
          <w:del w:id="59" w:author="Lucy Julián" w:date="2014-02-09T00:56:00Z">
            <w:r w:rsidR="00BD1015" w:rsidDel="00AA3736">
              <w:rPr>
                <w:rFonts w:cstheme="minorBidi"/>
                <w:noProof/>
              </w:rPr>
              <w:delText>o</w:delText>
            </w:r>
          </w:del>
          <w:r w:rsidR="00BD1015">
            <w:rPr>
              <w:rFonts w:cstheme="minorBidi"/>
              <w:noProof/>
            </w:rPr>
            <w:t xml:space="preserve">vil -OS </w:t>
          </w:r>
          <w:r w:rsidR="00BD1015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BD1015">
            <w:rPr>
              <w:noProof/>
              <w:webHidden/>
            </w:rPr>
            <w:instrText xml:space="preserve"> PAGEREF _Toc379481870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BD1015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790F75" w:rsidRPr="00790F75" w:rsidRDefault="009442E7" w:rsidP="00790F75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"_Toc379481870"</w:instrText>
          </w:r>
          <w:r>
            <w:fldChar w:fldCharType="separate"/>
          </w:r>
          <w:r w:rsidR="00790F75">
            <w:rPr>
              <w:rStyle w:val="Hipervnculo"/>
              <w:noProof/>
            </w:rPr>
            <w:t>2.2</w:t>
          </w:r>
          <w:r w:rsidR="00790F75" w:rsidRPr="00A554D3">
            <w:rPr>
              <w:rStyle w:val="Hipervnculo"/>
              <w:noProof/>
            </w:rPr>
            <w:t>.</w:t>
          </w:r>
          <w:r w:rsidR="00BD1015">
            <w:rPr>
              <w:rStyle w:val="Hipervnculo"/>
              <w:noProof/>
            </w:rPr>
            <w:t>9</w:t>
          </w:r>
          <w:r w:rsidR="00790F75">
            <w:rPr>
              <w:rFonts w:cstheme="minorBidi"/>
              <w:noProof/>
            </w:rPr>
            <w:tab/>
          </w:r>
          <w:ins w:id="60" w:author="Lucy Julián" w:date="2014-02-09T00:56:00Z">
            <w:r w:rsidR="00AA3736">
              <w:rPr>
                <w:rStyle w:val="Hipervnculo"/>
                <w:noProof/>
              </w:rPr>
              <w:t>C</w:t>
            </w:r>
          </w:ins>
          <w:del w:id="61" w:author="Lucy Julián" w:date="2014-02-09T00:56:00Z">
            <w:r w:rsidR="00790F75" w:rsidDel="00AA3736">
              <w:rPr>
                <w:rStyle w:val="Hipervnculo"/>
                <w:noProof/>
              </w:rPr>
              <w:delText>c</w:delText>
            </w:r>
          </w:del>
          <w:r w:rsidR="00790F75">
            <w:rPr>
              <w:rStyle w:val="Hipervnculo"/>
              <w:noProof/>
            </w:rPr>
            <w:t>ompañias de desarrollo m</w:t>
          </w:r>
          <w:ins w:id="62" w:author="Lucy Julián" w:date="2014-02-09T00:56:00Z">
            <w:r w:rsidR="00AA3736">
              <w:rPr>
                <w:rStyle w:val="Hipervnculo"/>
                <w:noProof/>
              </w:rPr>
              <w:t>ó</w:t>
            </w:r>
          </w:ins>
          <w:del w:id="63" w:author="Lucy Julián" w:date="2014-02-09T00:56:00Z">
            <w:r w:rsidR="00790F75" w:rsidDel="00AA3736">
              <w:rPr>
                <w:rStyle w:val="Hipervnculo"/>
                <w:noProof/>
              </w:rPr>
              <w:delText>o</w:delText>
            </w:r>
          </w:del>
          <w:r w:rsidR="00790F75">
            <w:rPr>
              <w:rStyle w:val="Hipervnculo"/>
              <w:noProof/>
            </w:rPr>
            <w:t>vil</w:t>
          </w:r>
          <w:r w:rsidR="00790F75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790F75">
            <w:rPr>
              <w:noProof/>
              <w:webHidden/>
            </w:rPr>
            <w:instrText xml:space="preserve"> PAGEREF _Toc379481870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BD1015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4A30B1" w:rsidRPr="004A30B1" w:rsidRDefault="009442E7" w:rsidP="004A30B1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"_Toc379481870"</w:instrText>
          </w:r>
          <w:r>
            <w:fldChar w:fldCharType="separate"/>
          </w:r>
          <w:r w:rsidR="00371884" w:rsidRPr="00963A6D">
            <w:rPr>
              <w:rStyle w:val="Hipervnculo"/>
              <w:b/>
              <w:noProof/>
            </w:rPr>
            <w:t>2.3</w:t>
          </w:r>
          <w:r w:rsidR="004A30B1" w:rsidRPr="00963A6D">
            <w:rPr>
              <w:rFonts w:cstheme="minorBidi"/>
              <w:b/>
              <w:noProof/>
            </w:rPr>
            <w:tab/>
          </w:r>
          <w:ins w:id="64" w:author="Lucy Julián" w:date="2014-02-09T00:56:00Z">
            <w:r w:rsidR="00AA3736">
              <w:rPr>
                <w:rStyle w:val="Hipervnculo"/>
                <w:b/>
                <w:noProof/>
              </w:rPr>
              <w:t>A</w:t>
            </w:r>
          </w:ins>
          <w:del w:id="65" w:author="Lucy Julián" w:date="2014-02-09T00:56:00Z">
            <w:r w:rsidR="004A30B1" w:rsidRPr="00963A6D" w:rsidDel="00AA3736">
              <w:rPr>
                <w:rStyle w:val="Hipervnculo"/>
                <w:b/>
                <w:noProof/>
              </w:rPr>
              <w:delText>a</w:delText>
            </w:r>
          </w:del>
          <w:r w:rsidR="004A30B1" w:rsidRPr="00963A6D">
            <w:rPr>
              <w:rStyle w:val="Hipervnculo"/>
              <w:b/>
              <w:noProof/>
            </w:rPr>
            <w:t xml:space="preserve">plicaciones de recomendación </w:t>
          </w:r>
          <w:r w:rsidR="004A30B1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4A30B1">
            <w:rPr>
              <w:noProof/>
              <w:webHidden/>
            </w:rPr>
            <w:instrText xml:space="preserve"> PAGEREF _Toc379481870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BD1015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4A30B1" w:rsidRDefault="009442E7" w:rsidP="004A30B1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"_Toc379481870"</w:instrText>
          </w:r>
          <w:r>
            <w:fldChar w:fldCharType="separate"/>
          </w:r>
          <w:r w:rsidR="004A30B1">
            <w:rPr>
              <w:rStyle w:val="Hipervnculo"/>
              <w:noProof/>
            </w:rPr>
            <w:t>2.</w:t>
          </w:r>
          <w:r w:rsidR="00371884">
            <w:rPr>
              <w:rStyle w:val="Hipervnculo"/>
              <w:noProof/>
            </w:rPr>
            <w:t>3.1</w:t>
          </w:r>
          <w:r w:rsidR="004A30B1">
            <w:rPr>
              <w:rFonts w:cstheme="minorBidi"/>
              <w:noProof/>
            </w:rPr>
            <w:tab/>
          </w:r>
          <w:ins w:id="66" w:author="Lucy Julián" w:date="2014-02-09T00:56:00Z">
            <w:r w:rsidR="00AA3736">
              <w:rPr>
                <w:rStyle w:val="Hipervnculo"/>
                <w:noProof/>
              </w:rPr>
              <w:t>C</w:t>
            </w:r>
          </w:ins>
          <w:del w:id="67" w:author="Lucy Julián" w:date="2014-02-09T00:56:00Z">
            <w:r w:rsidR="004A30B1" w:rsidDel="00AA3736">
              <w:rPr>
                <w:rStyle w:val="Hipervnculo"/>
                <w:noProof/>
              </w:rPr>
              <w:delText>c</w:delText>
            </w:r>
          </w:del>
          <w:r w:rsidR="004A30B1">
            <w:rPr>
              <w:rStyle w:val="Hipervnculo"/>
              <w:noProof/>
            </w:rPr>
            <w:t>lasificaci</w:t>
          </w:r>
          <w:ins w:id="68" w:author="Lucy Julián" w:date="2014-02-09T00:57:00Z">
            <w:r w:rsidR="00AA3736">
              <w:rPr>
                <w:rStyle w:val="Hipervnculo"/>
                <w:noProof/>
              </w:rPr>
              <w:t>ó</w:t>
            </w:r>
          </w:ins>
          <w:del w:id="69" w:author="Lucy Julián" w:date="2014-02-09T00:57:00Z">
            <w:r w:rsidR="004A30B1" w:rsidDel="00AA3736">
              <w:rPr>
                <w:rStyle w:val="Hipervnculo"/>
                <w:noProof/>
              </w:rPr>
              <w:delText>o</w:delText>
            </w:r>
          </w:del>
          <w:r w:rsidR="004A30B1">
            <w:rPr>
              <w:rStyle w:val="Hipervnculo"/>
              <w:noProof/>
            </w:rPr>
            <w:t xml:space="preserve">n de aplicaciones de </w:t>
          </w:r>
          <w:r w:rsidR="00912552">
            <w:rPr>
              <w:rStyle w:val="Hipervnculo"/>
              <w:noProof/>
            </w:rPr>
            <w:t>recomendación como red social</w:t>
          </w:r>
          <w:r w:rsidR="004A30B1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4A30B1">
            <w:rPr>
              <w:noProof/>
              <w:webHidden/>
            </w:rPr>
            <w:instrText xml:space="preserve"> PAGEREF _Toc379481870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BD1015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AB4BB1" w:rsidRPr="00AB4BB1" w:rsidRDefault="009442E7" w:rsidP="00AB4BB1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"_Toc379481870"</w:instrText>
          </w:r>
          <w:r>
            <w:fldChar w:fldCharType="separate"/>
          </w:r>
          <w:r w:rsidR="00AB4BB1">
            <w:rPr>
              <w:rStyle w:val="Hipervnculo"/>
              <w:noProof/>
            </w:rPr>
            <w:t>2.3.3</w:t>
          </w:r>
          <w:r w:rsidR="00AB4BB1">
            <w:rPr>
              <w:rFonts w:cstheme="minorBidi"/>
              <w:noProof/>
            </w:rPr>
            <w:tab/>
          </w:r>
          <w:r w:rsidR="00AB4BB1">
            <w:rPr>
              <w:rStyle w:val="Hipervnculo"/>
              <w:noProof/>
            </w:rPr>
            <w:t xml:space="preserve"> </w:t>
          </w:r>
          <w:ins w:id="70" w:author="Lucy Julián" w:date="2014-02-09T00:56:00Z">
            <w:r w:rsidR="00AA3736">
              <w:rPr>
                <w:rStyle w:val="Hipervnculo"/>
                <w:noProof/>
              </w:rPr>
              <w:t>A</w:t>
            </w:r>
          </w:ins>
          <w:del w:id="71" w:author="Lucy Julián" w:date="2014-02-09T00:56:00Z">
            <w:r w:rsidR="00AB4BB1" w:rsidDel="00AA3736">
              <w:rPr>
                <w:rStyle w:val="Hipervnculo"/>
                <w:noProof/>
              </w:rPr>
              <w:delText>a</w:delText>
            </w:r>
          </w:del>
          <w:r w:rsidR="00AB4BB1">
            <w:rPr>
              <w:rStyle w:val="Hipervnculo"/>
              <w:noProof/>
            </w:rPr>
            <w:t>plicaciones m</w:t>
          </w:r>
          <w:ins w:id="72" w:author="Lucy Julián" w:date="2014-02-09T00:57:00Z">
            <w:r w:rsidR="00AA3736">
              <w:rPr>
                <w:rStyle w:val="Hipervnculo"/>
                <w:noProof/>
              </w:rPr>
              <w:t>ó</w:t>
            </w:r>
          </w:ins>
          <w:del w:id="73" w:author="Lucy Julián" w:date="2014-02-09T00:57:00Z">
            <w:r w:rsidR="00AB4BB1" w:rsidDel="00AA3736">
              <w:rPr>
                <w:rStyle w:val="Hipervnculo"/>
                <w:noProof/>
              </w:rPr>
              <w:delText>o</w:delText>
            </w:r>
          </w:del>
          <w:r w:rsidR="00AB4BB1">
            <w:rPr>
              <w:rStyle w:val="Hipervnculo"/>
              <w:noProof/>
            </w:rPr>
            <w:t>viles de recomendación de restaurantes</w:t>
          </w:r>
          <w:r w:rsidR="00AB4BB1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AB4BB1">
            <w:rPr>
              <w:noProof/>
              <w:webHidden/>
            </w:rPr>
            <w:instrText xml:space="preserve"> PAGEREF _Toc379481870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AB4BB1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4A30B1" w:rsidRPr="004A30B1" w:rsidRDefault="009442E7" w:rsidP="008F40B6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"_Toc379481870"</w:instrText>
          </w:r>
          <w:r>
            <w:fldChar w:fldCharType="separate"/>
          </w:r>
          <w:r w:rsidR="00371884">
            <w:rPr>
              <w:rStyle w:val="Hipervnculo"/>
              <w:noProof/>
            </w:rPr>
            <w:t>2.</w:t>
          </w:r>
          <w:r w:rsidR="00AB4BB1">
            <w:rPr>
              <w:rStyle w:val="Hipervnculo"/>
              <w:noProof/>
            </w:rPr>
            <w:t>3.4</w:t>
          </w:r>
          <w:r w:rsidR="004A30B1">
            <w:rPr>
              <w:rFonts w:cstheme="minorBidi"/>
              <w:noProof/>
            </w:rPr>
            <w:tab/>
          </w:r>
          <w:ins w:id="74" w:author="Lucy Julián" w:date="2014-02-09T00:56:00Z">
            <w:r w:rsidR="00AA3736">
              <w:rPr>
                <w:rStyle w:val="Hipervnculo"/>
                <w:noProof/>
              </w:rPr>
              <w:t>C</w:t>
            </w:r>
          </w:ins>
          <w:del w:id="75" w:author="Lucy Julián" w:date="2014-02-09T00:56:00Z">
            <w:r w:rsidR="004A30B1" w:rsidDel="00AA3736">
              <w:rPr>
                <w:rStyle w:val="Hipervnculo"/>
                <w:noProof/>
              </w:rPr>
              <w:delText>c</w:delText>
            </w:r>
          </w:del>
          <w:r w:rsidR="004A30B1">
            <w:rPr>
              <w:rStyle w:val="Hipervnculo"/>
              <w:noProof/>
            </w:rPr>
            <w:t>omponentes de aplicaciones</w:t>
          </w:r>
          <w:r w:rsidR="00AB4BB1">
            <w:rPr>
              <w:rStyle w:val="Hipervnculo"/>
              <w:noProof/>
            </w:rPr>
            <w:t xml:space="preserve"> m</w:t>
          </w:r>
          <w:ins w:id="76" w:author="Lucy Julián" w:date="2014-02-09T00:57:00Z">
            <w:r w:rsidR="00AA3736">
              <w:rPr>
                <w:rStyle w:val="Hipervnculo"/>
                <w:noProof/>
              </w:rPr>
              <w:t>ó</w:t>
            </w:r>
          </w:ins>
          <w:del w:id="77" w:author="Lucy Julián" w:date="2014-02-09T00:57:00Z">
            <w:r w:rsidR="00AB4BB1" w:rsidDel="00AA3736">
              <w:rPr>
                <w:rStyle w:val="Hipervnculo"/>
                <w:noProof/>
              </w:rPr>
              <w:delText>o</w:delText>
            </w:r>
          </w:del>
          <w:r w:rsidR="00AB4BB1">
            <w:rPr>
              <w:rStyle w:val="Hipervnculo"/>
              <w:noProof/>
            </w:rPr>
            <w:t>viles</w:t>
          </w:r>
          <w:r w:rsidR="004A30B1">
            <w:rPr>
              <w:rStyle w:val="Hipervnculo"/>
              <w:noProof/>
            </w:rPr>
            <w:t xml:space="preserve"> de </w:t>
          </w:r>
          <w:r w:rsidR="00814E9D">
            <w:rPr>
              <w:rStyle w:val="Hipervnculo"/>
              <w:noProof/>
            </w:rPr>
            <w:t>recomendación</w:t>
          </w:r>
          <w:r w:rsidR="00AB4BB1">
            <w:rPr>
              <w:rStyle w:val="Hipervnculo"/>
              <w:noProof/>
            </w:rPr>
            <w:t xml:space="preserve"> de restaurantes</w:t>
          </w:r>
          <w:r w:rsidR="004A30B1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4A30B1">
            <w:rPr>
              <w:noProof/>
              <w:webHidden/>
            </w:rPr>
            <w:instrText xml:space="preserve"> PAGEREF _Toc379481870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BD1015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017F3C" w:rsidRPr="004A30B1" w:rsidRDefault="009442E7" w:rsidP="004A30B1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>HYPERLINK \l "_Toc379481870"</w:instrText>
          </w:r>
          <w:r>
            <w:fldChar w:fldCharType="separate"/>
          </w:r>
          <w:r w:rsidR="00AB4BB1">
            <w:rPr>
              <w:rStyle w:val="Hipervnculo"/>
              <w:noProof/>
            </w:rPr>
            <w:t>2.3.5</w:t>
          </w:r>
          <w:r w:rsidR="00EE3660">
            <w:rPr>
              <w:rFonts w:cstheme="minorBidi"/>
              <w:noProof/>
            </w:rPr>
            <w:tab/>
          </w:r>
          <w:ins w:id="78" w:author="Lucy Julián" w:date="2014-02-09T00:56:00Z">
            <w:r w:rsidR="00AA3736">
              <w:rPr>
                <w:rFonts w:cstheme="minorBidi"/>
                <w:noProof/>
              </w:rPr>
              <w:t>I</w:t>
            </w:r>
          </w:ins>
          <w:del w:id="79" w:author="Lucy Julián" w:date="2014-02-09T00:56:00Z">
            <w:r w:rsidR="00EE3660" w:rsidDel="00AA3736">
              <w:rPr>
                <w:rFonts w:cstheme="minorBidi"/>
                <w:noProof/>
              </w:rPr>
              <w:delText>i</w:delText>
            </w:r>
          </w:del>
          <w:r w:rsidR="00EE3660">
            <w:rPr>
              <w:rFonts w:cstheme="minorBidi"/>
              <w:noProof/>
            </w:rPr>
            <w:t>mpacto en el mercado</w:t>
          </w:r>
          <w:r w:rsidR="00EE3660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EE3660">
            <w:rPr>
              <w:noProof/>
              <w:webHidden/>
            </w:rPr>
            <w:instrText xml:space="preserve"> PAGEREF _Toc379481870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BD1015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623843" w:rsidRDefault="009442E7" w:rsidP="00623843">
          <w:pPr>
            <w:pStyle w:val="TDC2"/>
            <w:tabs>
              <w:tab w:val="left" w:pos="110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"_Toc379481872"</w:instrText>
          </w:r>
          <w:r>
            <w:fldChar w:fldCharType="separate"/>
          </w:r>
          <w:r w:rsidR="008F40B6" w:rsidRPr="00963A6D">
            <w:rPr>
              <w:rStyle w:val="Hipervnculo"/>
              <w:b/>
              <w:noProof/>
            </w:rPr>
            <w:t>2.4</w:t>
          </w:r>
          <w:r w:rsidR="00BD1015" w:rsidRPr="00963A6D">
            <w:rPr>
              <w:rStyle w:val="Hipervnculo"/>
              <w:b/>
              <w:noProof/>
            </w:rPr>
            <w:t xml:space="preserve">       </w:t>
          </w:r>
          <w:ins w:id="80" w:author="Lucy Julián" w:date="2014-02-09T00:57:00Z">
            <w:r w:rsidR="00AA3736">
              <w:rPr>
                <w:rStyle w:val="Hipervnculo"/>
                <w:b/>
                <w:noProof/>
              </w:rPr>
              <w:t>D</w:t>
            </w:r>
          </w:ins>
          <w:del w:id="81" w:author="Lucy Julián" w:date="2014-02-09T00:57:00Z">
            <w:r w:rsidR="00BD1015" w:rsidRPr="00963A6D" w:rsidDel="00AA3736">
              <w:rPr>
                <w:rStyle w:val="Hipervnculo"/>
                <w:b/>
                <w:noProof/>
              </w:rPr>
              <w:delText>d</w:delText>
            </w:r>
          </w:del>
          <w:r w:rsidR="00BD1015" w:rsidRPr="00963A6D">
            <w:rPr>
              <w:rStyle w:val="Hipervnculo"/>
              <w:b/>
              <w:noProof/>
            </w:rPr>
            <w:t>ispositivos m</w:t>
          </w:r>
          <w:ins w:id="82" w:author="Lucy Julián" w:date="2014-02-09T00:57:00Z">
            <w:r w:rsidR="00AA3736">
              <w:rPr>
                <w:rStyle w:val="Hipervnculo"/>
                <w:b/>
                <w:noProof/>
              </w:rPr>
              <w:t>ó</w:t>
            </w:r>
          </w:ins>
          <w:del w:id="83" w:author="Lucy Julián" w:date="2014-02-09T00:57:00Z">
            <w:r w:rsidR="00BD1015" w:rsidRPr="00963A6D" w:rsidDel="00AA3736">
              <w:rPr>
                <w:rStyle w:val="Hipervnculo"/>
                <w:b/>
                <w:noProof/>
              </w:rPr>
              <w:delText>o</w:delText>
            </w:r>
          </w:del>
          <w:r w:rsidR="00BD1015" w:rsidRPr="00963A6D">
            <w:rPr>
              <w:rStyle w:val="Hipervnculo"/>
              <w:b/>
              <w:noProof/>
            </w:rPr>
            <w:t>viles</w:t>
          </w:r>
          <w:r w:rsidR="007F5AEB" w:rsidRPr="00963A6D">
            <w:rPr>
              <w:rStyle w:val="Hipervnculo"/>
              <w:b/>
              <w:noProof/>
            </w:rPr>
            <w:t xml:space="preserve"> </w:t>
          </w:r>
          <w:r w:rsidR="00623843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623843">
            <w:rPr>
              <w:noProof/>
              <w:webHidden/>
            </w:rPr>
            <w:instrText xml:space="preserve"> PAGEREF _Toc379481872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BD1015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8F40B6" w:rsidRDefault="009442E7" w:rsidP="008F40B6">
          <w:pPr>
            <w:pStyle w:val="TDC2"/>
            <w:tabs>
              <w:tab w:val="left" w:pos="110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"_Toc379481872"</w:instrText>
          </w:r>
          <w:r>
            <w:fldChar w:fldCharType="separate"/>
          </w:r>
          <w:r w:rsidR="008F40B6">
            <w:rPr>
              <w:rStyle w:val="Hipervnculo"/>
              <w:noProof/>
            </w:rPr>
            <w:t xml:space="preserve">2.4.1       </w:t>
          </w:r>
          <w:ins w:id="84" w:author="Lucy Julián" w:date="2014-02-09T00:57:00Z">
            <w:r w:rsidR="00AA3736">
              <w:rPr>
                <w:rStyle w:val="Hipervnculo"/>
                <w:noProof/>
              </w:rPr>
              <w:t>A</w:t>
            </w:r>
          </w:ins>
          <w:del w:id="85" w:author="Lucy Julián" w:date="2014-02-09T00:57:00Z">
            <w:r w:rsidR="008F40B6" w:rsidDel="00AA3736">
              <w:rPr>
                <w:rStyle w:val="Hipervnculo"/>
                <w:noProof/>
              </w:rPr>
              <w:delText>a</w:delText>
            </w:r>
          </w:del>
          <w:r w:rsidR="008F40B6">
            <w:rPr>
              <w:rStyle w:val="Hipervnculo"/>
              <w:noProof/>
            </w:rPr>
            <w:t xml:space="preserve">ntecedentes </w:t>
          </w:r>
          <w:r w:rsidR="008F40B6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8F40B6">
            <w:rPr>
              <w:noProof/>
              <w:webHidden/>
            </w:rPr>
            <w:instrText xml:space="preserve"> PAGEREF _Toc379481872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BD1015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8F40B6" w:rsidRDefault="009442E7" w:rsidP="008F40B6">
          <w:pPr>
            <w:pStyle w:val="TDC2"/>
            <w:tabs>
              <w:tab w:val="left" w:pos="110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"_Toc379481872"</w:instrText>
          </w:r>
          <w:r>
            <w:fldChar w:fldCharType="separate"/>
          </w:r>
          <w:r w:rsidR="008F40B6">
            <w:rPr>
              <w:rStyle w:val="Hipervnculo"/>
              <w:noProof/>
            </w:rPr>
            <w:t xml:space="preserve">2.4 2     </w:t>
          </w:r>
          <w:ins w:id="86" w:author="Lucy Julián" w:date="2014-02-09T00:57:00Z">
            <w:r w:rsidR="00AA3736">
              <w:rPr>
                <w:rStyle w:val="Hipervnculo"/>
                <w:noProof/>
              </w:rPr>
              <w:t>L</w:t>
            </w:r>
          </w:ins>
          <w:del w:id="87" w:author="Lucy Julián" w:date="2014-02-09T00:57:00Z">
            <w:r w:rsidR="008F40B6" w:rsidDel="00AA3736">
              <w:rPr>
                <w:rStyle w:val="Hipervnculo"/>
                <w:noProof/>
              </w:rPr>
              <w:delText>l</w:delText>
            </w:r>
          </w:del>
          <w:r w:rsidR="008F40B6">
            <w:rPr>
              <w:rStyle w:val="Hipervnculo"/>
              <w:noProof/>
            </w:rPr>
            <w:t>a nueva i</w:t>
          </w:r>
          <w:r w:rsidR="00BD1015">
            <w:rPr>
              <w:rStyle w:val="Hipervnculo"/>
              <w:noProof/>
            </w:rPr>
            <w:t>ndustria m</w:t>
          </w:r>
          <w:ins w:id="88" w:author="Lucy Julián" w:date="2014-02-09T00:57:00Z">
            <w:r w:rsidR="00AA3736">
              <w:rPr>
                <w:rStyle w:val="Hipervnculo"/>
                <w:noProof/>
              </w:rPr>
              <w:t>ó</w:t>
            </w:r>
          </w:ins>
          <w:del w:id="89" w:author="Lucy Julián" w:date="2014-02-09T00:57:00Z">
            <w:r w:rsidR="00BD1015" w:rsidDel="00AA3736">
              <w:rPr>
                <w:rStyle w:val="Hipervnculo"/>
                <w:noProof/>
              </w:rPr>
              <w:delText>o</w:delText>
            </w:r>
          </w:del>
          <w:r w:rsidR="00BD1015">
            <w:rPr>
              <w:rStyle w:val="Hipervnculo"/>
              <w:noProof/>
            </w:rPr>
            <w:t>vil</w:t>
          </w:r>
          <w:r w:rsidR="008F40B6">
            <w:rPr>
              <w:rStyle w:val="Hipervnculo"/>
              <w:noProof/>
            </w:rPr>
            <w:t xml:space="preserve"> </w:t>
          </w:r>
          <w:r w:rsidR="008F40B6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8F40B6">
            <w:rPr>
              <w:noProof/>
              <w:webHidden/>
            </w:rPr>
            <w:instrText xml:space="preserve"> PAGEREF _Toc379481872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BD1015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8F40B6" w:rsidRDefault="009442E7" w:rsidP="008F40B6">
          <w:pPr>
            <w:pStyle w:val="TDC2"/>
            <w:tabs>
              <w:tab w:val="left" w:pos="110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"_Toc379481872"</w:instrText>
          </w:r>
          <w:r>
            <w:fldChar w:fldCharType="separate"/>
          </w:r>
          <w:r w:rsidR="008F40B6">
            <w:rPr>
              <w:rStyle w:val="Hipervnculo"/>
              <w:noProof/>
            </w:rPr>
            <w:t>2.4.3</w:t>
          </w:r>
          <w:r w:rsidR="00BD1015">
            <w:rPr>
              <w:rStyle w:val="Hipervnculo"/>
              <w:noProof/>
            </w:rPr>
            <w:t xml:space="preserve">      </w:t>
          </w:r>
          <w:ins w:id="90" w:author="Lucy Julián" w:date="2014-02-09T00:57:00Z">
            <w:r w:rsidR="00AA3736">
              <w:rPr>
                <w:rStyle w:val="Hipervnculo"/>
                <w:noProof/>
              </w:rPr>
              <w:t>I</w:t>
            </w:r>
          </w:ins>
          <w:del w:id="91" w:author="Lucy Julián" w:date="2014-02-09T00:57:00Z">
            <w:r w:rsidR="00BD1015" w:rsidDel="00AA3736">
              <w:rPr>
                <w:rStyle w:val="Hipervnculo"/>
                <w:noProof/>
              </w:rPr>
              <w:delText>i</w:delText>
            </w:r>
          </w:del>
          <w:r w:rsidR="00BD1015">
            <w:rPr>
              <w:rStyle w:val="Hipervnculo"/>
              <w:noProof/>
            </w:rPr>
            <w:t>nteligencia artificial e industria m</w:t>
          </w:r>
          <w:ins w:id="92" w:author="Lucy Julián" w:date="2014-02-09T00:57:00Z">
            <w:r w:rsidR="00AA3736">
              <w:rPr>
                <w:rStyle w:val="Hipervnculo"/>
                <w:noProof/>
              </w:rPr>
              <w:t>ó</w:t>
            </w:r>
          </w:ins>
          <w:del w:id="93" w:author="Lucy Julián" w:date="2014-02-09T00:57:00Z">
            <w:r w:rsidR="00BD1015" w:rsidDel="00AA3736">
              <w:rPr>
                <w:rStyle w:val="Hipervnculo"/>
                <w:noProof/>
              </w:rPr>
              <w:delText>o</w:delText>
            </w:r>
          </w:del>
          <w:r w:rsidR="00BD1015">
            <w:rPr>
              <w:rStyle w:val="Hipervnculo"/>
              <w:noProof/>
            </w:rPr>
            <w:t>vil</w:t>
          </w:r>
          <w:r w:rsidR="008F40B6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8F40B6">
            <w:rPr>
              <w:noProof/>
              <w:webHidden/>
            </w:rPr>
            <w:instrText xml:space="preserve"> PAGEREF _Toc379481872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BD1015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8F40B6" w:rsidRDefault="009442E7" w:rsidP="00BD1015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"_Toc379481870"</w:instrText>
          </w:r>
          <w:r>
            <w:fldChar w:fldCharType="separate"/>
          </w:r>
          <w:r w:rsidR="00BD1015">
            <w:rPr>
              <w:rStyle w:val="Hipervnculo"/>
              <w:noProof/>
            </w:rPr>
            <w:t>2.4</w:t>
          </w:r>
          <w:r w:rsidR="00BD1015" w:rsidRPr="00A554D3">
            <w:rPr>
              <w:rStyle w:val="Hipervnculo"/>
              <w:noProof/>
            </w:rPr>
            <w:t>.</w:t>
          </w:r>
          <w:r w:rsidR="00BD1015">
            <w:rPr>
              <w:rStyle w:val="Hipervnculo"/>
              <w:noProof/>
            </w:rPr>
            <w:t>4</w:t>
          </w:r>
          <w:r w:rsidR="00BD1015">
            <w:rPr>
              <w:rFonts w:cstheme="minorBidi"/>
              <w:noProof/>
            </w:rPr>
            <w:t xml:space="preserve">    </w:t>
          </w:r>
          <w:del w:id="94" w:author="Lucy Julián" w:date="2014-02-09T00:57:00Z">
            <w:r w:rsidR="00BD1015" w:rsidDel="00AA3736">
              <w:rPr>
                <w:rFonts w:cstheme="minorBidi"/>
                <w:noProof/>
              </w:rPr>
              <w:delText>s</w:delText>
            </w:r>
          </w:del>
          <w:del w:id="95" w:author="Lucy Julián" w:date="2014-02-09T00:58:00Z">
            <w:r w:rsidR="00BD1015" w:rsidDel="00AA3736">
              <w:rPr>
                <w:rFonts w:cstheme="minorBidi"/>
                <w:noProof/>
              </w:rPr>
              <w:delText xml:space="preserve">martphones </w:delText>
            </w:r>
          </w:del>
          <w:ins w:id="96" w:author="Lucy Julián" w:date="2014-02-09T00:58:00Z">
            <w:r w:rsidR="00AA3736">
              <w:rPr>
                <w:rFonts w:cstheme="minorBidi"/>
                <w:noProof/>
              </w:rPr>
              <w:t xml:space="preserve"> Teléfonos inteligentes</w:t>
            </w:r>
          </w:ins>
          <w:r w:rsidR="00BD1015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BD1015">
            <w:rPr>
              <w:noProof/>
              <w:webHidden/>
            </w:rPr>
            <w:instrText xml:space="preserve"> PAGEREF _Toc379481870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BD1015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BD1015" w:rsidRPr="00BD1015" w:rsidRDefault="009442E7" w:rsidP="00BD1015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"_Toc379481870"</w:instrText>
          </w:r>
          <w:r>
            <w:fldChar w:fldCharType="separate"/>
          </w:r>
          <w:r w:rsidR="00BD1015">
            <w:rPr>
              <w:rStyle w:val="Hipervnculo"/>
              <w:noProof/>
            </w:rPr>
            <w:t>2.4</w:t>
          </w:r>
          <w:r w:rsidR="00BD1015" w:rsidRPr="00A554D3">
            <w:rPr>
              <w:rStyle w:val="Hipervnculo"/>
              <w:noProof/>
            </w:rPr>
            <w:t>.</w:t>
          </w:r>
          <w:r w:rsidR="00BD1015">
            <w:rPr>
              <w:rStyle w:val="Hipervnculo"/>
              <w:noProof/>
            </w:rPr>
            <w:t>5</w:t>
          </w:r>
          <w:r w:rsidR="00BD1015">
            <w:rPr>
              <w:rFonts w:cstheme="minorBidi"/>
              <w:noProof/>
            </w:rPr>
            <w:t xml:space="preserve">    </w:t>
          </w:r>
          <w:ins w:id="97" w:author="Lucy Julián" w:date="2014-02-09T00:58:00Z">
            <w:r w:rsidR="00AA3736">
              <w:rPr>
                <w:rFonts w:cstheme="minorBidi"/>
                <w:noProof/>
              </w:rPr>
              <w:t>T</w:t>
            </w:r>
          </w:ins>
          <w:del w:id="98" w:author="Lucy Julián" w:date="2014-02-09T00:58:00Z">
            <w:r w:rsidR="00BD1015" w:rsidDel="00AA3736">
              <w:rPr>
                <w:rFonts w:cstheme="minorBidi"/>
                <w:noProof/>
              </w:rPr>
              <w:delText>t</w:delText>
            </w:r>
          </w:del>
          <w:r w:rsidR="00BD1015">
            <w:rPr>
              <w:rFonts w:cstheme="minorBidi"/>
              <w:noProof/>
            </w:rPr>
            <w:t>abletas electr</w:t>
          </w:r>
          <w:ins w:id="99" w:author="Lucy Julián" w:date="2014-02-09T00:58:00Z">
            <w:r w:rsidR="00AA3736">
              <w:rPr>
                <w:rFonts w:cstheme="minorBidi"/>
                <w:noProof/>
              </w:rPr>
              <w:t>ó</w:t>
            </w:r>
          </w:ins>
          <w:del w:id="100" w:author="Lucy Julián" w:date="2014-02-09T00:58:00Z">
            <w:r w:rsidR="00BD1015" w:rsidDel="00AA3736">
              <w:rPr>
                <w:rFonts w:cstheme="minorBidi"/>
                <w:noProof/>
              </w:rPr>
              <w:delText>o</w:delText>
            </w:r>
          </w:del>
          <w:r w:rsidR="00BD1015">
            <w:rPr>
              <w:rFonts w:cstheme="minorBidi"/>
              <w:noProof/>
            </w:rPr>
            <w:t xml:space="preserve">nicas </w:t>
          </w:r>
          <w:r w:rsidR="00BD1015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BD1015">
            <w:rPr>
              <w:noProof/>
              <w:webHidden/>
            </w:rPr>
            <w:instrText xml:space="preserve"> PAGEREF _Toc379481870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BD1015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623843" w:rsidRDefault="009442E7" w:rsidP="007F5AEB">
          <w:pPr>
            <w:pStyle w:val="TDC2"/>
            <w:tabs>
              <w:tab w:val="left" w:pos="110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"_Toc379481873"</w:instrText>
          </w:r>
          <w:r>
            <w:fldChar w:fldCharType="separate"/>
          </w:r>
          <w:r w:rsidR="00BD1015" w:rsidRPr="00963A6D">
            <w:rPr>
              <w:rStyle w:val="Hipervnculo"/>
              <w:b/>
              <w:noProof/>
            </w:rPr>
            <w:t>2.5</w:t>
          </w:r>
          <w:r w:rsidR="007F5AEB" w:rsidRPr="00963A6D">
            <w:rPr>
              <w:rFonts w:cstheme="minorBidi"/>
              <w:b/>
              <w:noProof/>
            </w:rPr>
            <w:t xml:space="preserve">       </w:t>
          </w:r>
          <w:ins w:id="101" w:author="Lucy Julián" w:date="2014-02-09T00:58:00Z">
            <w:r w:rsidR="00AA3736">
              <w:rPr>
                <w:rFonts w:cstheme="minorBidi"/>
                <w:b/>
                <w:noProof/>
              </w:rPr>
              <w:t>S</w:t>
            </w:r>
          </w:ins>
          <w:del w:id="102" w:author="Lucy Julián" w:date="2014-02-09T00:58:00Z">
            <w:r w:rsidR="007F5AEB" w:rsidRPr="00963A6D" w:rsidDel="00AA3736">
              <w:rPr>
                <w:rFonts w:cstheme="minorBidi"/>
                <w:b/>
                <w:noProof/>
              </w:rPr>
              <w:delText>s</w:delText>
            </w:r>
          </w:del>
          <w:r w:rsidR="007F5AEB" w:rsidRPr="00963A6D">
            <w:rPr>
              <w:rFonts w:cstheme="minorBidi"/>
              <w:b/>
              <w:noProof/>
            </w:rPr>
            <w:t>istemas operativos m</w:t>
          </w:r>
          <w:ins w:id="103" w:author="Lucy Julián" w:date="2014-02-09T00:58:00Z">
            <w:r w:rsidR="00AA3736">
              <w:rPr>
                <w:rFonts w:cstheme="minorBidi"/>
                <w:b/>
                <w:noProof/>
              </w:rPr>
              <w:t>ó</w:t>
            </w:r>
          </w:ins>
          <w:del w:id="104" w:author="Lucy Julián" w:date="2014-02-09T00:58:00Z">
            <w:r w:rsidR="007F5AEB" w:rsidRPr="00963A6D" w:rsidDel="00AA3736">
              <w:rPr>
                <w:rFonts w:cstheme="minorBidi"/>
                <w:b/>
                <w:noProof/>
              </w:rPr>
              <w:delText>o</w:delText>
            </w:r>
          </w:del>
          <w:r w:rsidR="007F5AEB" w:rsidRPr="00963A6D">
            <w:rPr>
              <w:rFonts w:cstheme="minorBidi"/>
              <w:b/>
              <w:noProof/>
            </w:rPr>
            <w:t xml:space="preserve">viles </w:t>
          </w:r>
          <w:r w:rsidR="007F5AEB">
            <w:rPr>
              <w:rFonts w:cstheme="minorBidi"/>
              <w:noProof/>
            </w:rPr>
            <w:t xml:space="preserve"> </w:t>
          </w:r>
          <w:r w:rsidR="00623843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623843">
            <w:rPr>
              <w:noProof/>
              <w:webHidden/>
            </w:rPr>
            <w:instrText xml:space="preserve"> PAGEREF _Toc379481873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BD1015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BD1015" w:rsidRDefault="009442E7" w:rsidP="00BD1015">
          <w:pPr>
            <w:pStyle w:val="TDC2"/>
            <w:tabs>
              <w:tab w:val="left" w:pos="110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"_Toc379481873"</w:instrText>
          </w:r>
          <w:r>
            <w:fldChar w:fldCharType="separate"/>
          </w:r>
          <w:r w:rsidR="00BD1015">
            <w:rPr>
              <w:rStyle w:val="Hipervnculo"/>
              <w:noProof/>
            </w:rPr>
            <w:t>2.5.1</w:t>
          </w:r>
          <w:r w:rsidR="00BD1015">
            <w:rPr>
              <w:rFonts w:cstheme="minorBidi"/>
              <w:noProof/>
            </w:rPr>
            <w:t xml:space="preserve">       </w:t>
          </w:r>
          <w:ins w:id="105" w:author="Lucy Julián" w:date="2014-02-09T00:58:00Z">
            <w:r w:rsidR="00AA3736">
              <w:rPr>
                <w:rFonts w:cstheme="minorBidi"/>
                <w:noProof/>
              </w:rPr>
              <w:t>A</w:t>
            </w:r>
          </w:ins>
          <w:del w:id="106" w:author="Lucy Julián" w:date="2014-02-09T00:58:00Z">
            <w:r w:rsidR="00BD1015" w:rsidDel="00AA3736">
              <w:rPr>
                <w:rFonts w:cstheme="minorBidi"/>
                <w:noProof/>
              </w:rPr>
              <w:delText>a</w:delText>
            </w:r>
          </w:del>
          <w:r w:rsidR="00BD1015">
            <w:rPr>
              <w:rFonts w:cstheme="minorBidi"/>
              <w:noProof/>
            </w:rPr>
            <w:t xml:space="preserve">ntecedentes </w:t>
          </w:r>
          <w:r w:rsidR="00BD1015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BD1015">
            <w:rPr>
              <w:noProof/>
              <w:webHidden/>
            </w:rPr>
            <w:instrText xml:space="preserve"> PAGEREF _Toc379481873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BD1015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BD1015" w:rsidRDefault="009442E7" w:rsidP="00BD1015">
          <w:pPr>
            <w:pStyle w:val="TDC2"/>
            <w:tabs>
              <w:tab w:val="left" w:pos="110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"_Toc379481873"</w:instrText>
          </w:r>
          <w:r>
            <w:fldChar w:fldCharType="separate"/>
          </w:r>
          <w:r w:rsidR="00BD1015">
            <w:rPr>
              <w:rStyle w:val="Hipervnculo"/>
              <w:noProof/>
            </w:rPr>
            <w:t>2.5.2</w:t>
          </w:r>
          <w:r w:rsidR="00BD1015">
            <w:rPr>
              <w:rFonts w:cstheme="minorBidi"/>
              <w:noProof/>
            </w:rPr>
            <w:t xml:space="preserve">       </w:t>
          </w:r>
          <w:ins w:id="107" w:author="Lucy Julián" w:date="2014-02-09T00:58:00Z">
            <w:r w:rsidR="00AA3736">
              <w:rPr>
                <w:rFonts w:cstheme="minorBidi"/>
                <w:noProof/>
              </w:rPr>
              <w:t>P</w:t>
            </w:r>
          </w:ins>
          <w:del w:id="108" w:author="Lucy Julián" w:date="2014-02-09T00:58:00Z">
            <w:r w:rsidR="00BD1015" w:rsidDel="00AA3736">
              <w:rPr>
                <w:rFonts w:cstheme="minorBidi"/>
                <w:noProof/>
              </w:rPr>
              <w:delText>p</w:delText>
            </w:r>
          </w:del>
          <w:r w:rsidR="00BD1015">
            <w:rPr>
              <w:rFonts w:cstheme="minorBidi"/>
              <w:noProof/>
            </w:rPr>
            <w:t>lataformas de desarrollo m</w:t>
          </w:r>
          <w:ins w:id="109" w:author="Lucy Julián" w:date="2014-02-09T00:58:00Z">
            <w:r w:rsidR="00AA3736">
              <w:rPr>
                <w:rFonts w:cstheme="minorBidi"/>
                <w:noProof/>
              </w:rPr>
              <w:t>ó</w:t>
            </w:r>
          </w:ins>
          <w:del w:id="110" w:author="Lucy Julián" w:date="2014-02-09T00:58:00Z">
            <w:r w:rsidR="00BD1015" w:rsidDel="00AA3736">
              <w:rPr>
                <w:rFonts w:cstheme="minorBidi"/>
                <w:noProof/>
              </w:rPr>
              <w:delText>o</w:delText>
            </w:r>
          </w:del>
          <w:r w:rsidR="00BD1015">
            <w:rPr>
              <w:rFonts w:cstheme="minorBidi"/>
              <w:noProof/>
            </w:rPr>
            <w:t xml:space="preserve">vil  </w:t>
          </w:r>
          <w:r w:rsidR="00BD1015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BD1015">
            <w:rPr>
              <w:noProof/>
              <w:webHidden/>
            </w:rPr>
            <w:instrText xml:space="preserve"> PAGEREF _Toc379481873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BD1015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BD1015" w:rsidRDefault="009442E7" w:rsidP="00BD1015">
          <w:pPr>
            <w:pStyle w:val="TDC2"/>
            <w:tabs>
              <w:tab w:val="left" w:pos="110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"_Toc379481873"</w:instrText>
          </w:r>
          <w:r>
            <w:fldChar w:fldCharType="separate"/>
          </w:r>
          <w:r w:rsidR="00BD1015">
            <w:rPr>
              <w:rStyle w:val="Hipervnculo"/>
              <w:noProof/>
            </w:rPr>
            <w:t>2.5.3</w:t>
          </w:r>
          <w:r w:rsidR="00BD1015">
            <w:rPr>
              <w:rFonts w:cstheme="minorBidi"/>
              <w:noProof/>
            </w:rPr>
            <w:t xml:space="preserve">       </w:t>
          </w:r>
          <w:ins w:id="111" w:author="Lucy Julián" w:date="2014-02-09T00:58:00Z">
            <w:r w:rsidR="00AA3736">
              <w:rPr>
                <w:rFonts w:cstheme="minorBidi"/>
                <w:noProof/>
              </w:rPr>
              <w:t>L</w:t>
            </w:r>
          </w:ins>
          <w:del w:id="112" w:author="Lucy Julián" w:date="2014-02-09T00:58:00Z">
            <w:r w:rsidR="00BD1015" w:rsidDel="00AA3736">
              <w:rPr>
                <w:rFonts w:cstheme="minorBidi"/>
                <w:noProof/>
              </w:rPr>
              <w:delText>l</w:delText>
            </w:r>
          </w:del>
          <w:r w:rsidR="00BD1015">
            <w:rPr>
              <w:rFonts w:cstheme="minorBidi"/>
              <w:noProof/>
            </w:rPr>
            <w:t>enguales de desarrollo m</w:t>
          </w:r>
          <w:ins w:id="113" w:author="Lucy Julián" w:date="2014-02-09T00:59:00Z">
            <w:r w:rsidR="00AA3736">
              <w:rPr>
                <w:rFonts w:cstheme="minorBidi"/>
                <w:noProof/>
              </w:rPr>
              <w:t>ó</w:t>
            </w:r>
          </w:ins>
          <w:del w:id="114" w:author="Lucy Julián" w:date="2014-02-09T00:59:00Z">
            <w:r w:rsidR="00BD1015" w:rsidDel="00AA3736">
              <w:rPr>
                <w:rFonts w:cstheme="minorBidi"/>
                <w:noProof/>
              </w:rPr>
              <w:delText>o</w:delText>
            </w:r>
          </w:del>
          <w:r w:rsidR="00BD1015">
            <w:rPr>
              <w:rFonts w:cstheme="minorBidi"/>
              <w:noProof/>
            </w:rPr>
            <w:t xml:space="preserve">vil  </w:t>
          </w:r>
          <w:r w:rsidR="00BD1015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BD1015">
            <w:rPr>
              <w:noProof/>
              <w:webHidden/>
            </w:rPr>
            <w:instrText xml:space="preserve"> PAGEREF _Toc379481873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BD1015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BD1015" w:rsidRDefault="009442E7" w:rsidP="00BD1015">
          <w:pPr>
            <w:pStyle w:val="TDC2"/>
            <w:tabs>
              <w:tab w:val="left" w:pos="110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"_Toc379481873"</w:instrText>
          </w:r>
          <w:r>
            <w:fldChar w:fldCharType="separate"/>
          </w:r>
          <w:r w:rsidR="00BD1015">
            <w:rPr>
              <w:rStyle w:val="Hipervnculo"/>
              <w:noProof/>
            </w:rPr>
            <w:t>2.5.4</w:t>
          </w:r>
          <w:r w:rsidR="00BD1015">
            <w:rPr>
              <w:rFonts w:cstheme="minorBidi"/>
              <w:noProof/>
            </w:rPr>
            <w:t xml:space="preserve">      </w:t>
          </w:r>
          <w:ins w:id="115" w:author="Lucy Julián" w:date="2014-02-09T00:59:00Z">
            <w:r w:rsidR="00AA3736">
              <w:rPr>
                <w:rFonts w:cstheme="minorBidi"/>
                <w:noProof/>
              </w:rPr>
              <w:t>R</w:t>
            </w:r>
          </w:ins>
          <w:del w:id="116" w:author="Lucy Julián" w:date="2014-02-09T00:59:00Z">
            <w:r w:rsidR="00BD1015" w:rsidDel="00AA3736">
              <w:rPr>
                <w:rFonts w:cstheme="minorBidi"/>
                <w:noProof/>
              </w:rPr>
              <w:delText>r</w:delText>
            </w:r>
          </w:del>
          <w:r w:rsidR="00BD1015">
            <w:rPr>
              <w:rFonts w:cstheme="minorBidi"/>
              <w:noProof/>
            </w:rPr>
            <w:t>elaci</w:t>
          </w:r>
          <w:ins w:id="117" w:author="Lucy Julián" w:date="2014-02-09T00:59:00Z">
            <w:r w:rsidR="00AA3736">
              <w:rPr>
                <w:rFonts w:cstheme="minorBidi"/>
                <w:noProof/>
              </w:rPr>
              <w:t>ó</w:t>
            </w:r>
          </w:ins>
          <w:del w:id="118" w:author="Lucy Julián" w:date="2014-02-09T00:59:00Z">
            <w:r w:rsidR="00BD1015" w:rsidDel="00AA3736">
              <w:rPr>
                <w:rFonts w:cstheme="minorBidi"/>
                <w:noProof/>
              </w:rPr>
              <w:delText>o</w:delText>
            </w:r>
          </w:del>
          <w:r w:rsidR="00BD1015">
            <w:rPr>
              <w:rFonts w:cstheme="minorBidi"/>
              <w:noProof/>
            </w:rPr>
            <w:t>n OS-dispositivo m</w:t>
          </w:r>
          <w:ins w:id="119" w:author="Lucy Julián" w:date="2014-02-09T00:59:00Z">
            <w:r w:rsidR="00AA3736">
              <w:rPr>
                <w:rFonts w:cstheme="minorBidi"/>
                <w:noProof/>
              </w:rPr>
              <w:t>ó</w:t>
            </w:r>
          </w:ins>
          <w:del w:id="120" w:author="Lucy Julián" w:date="2014-02-09T00:59:00Z">
            <w:r w:rsidR="00BD1015" w:rsidDel="00AA3736">
              <w:rPr>
                <w:rFonts w:cstheme="minorBidi"/>
                <w:noProof/>
              </w:rPr>
              <w:delText>o</w:delText>
            </w:r>
          </w:del>
          <w:r w:rsidR="00BD1015">
            <w:rPr>
              <w:rFonts w:cstheme="minorBidi"/>
              <w:noProof/>
            </w:rPr>
            <w:t xml:space="preserve">vil  </w:t>
          </w:r>
          <w:r w:rsidR="00BD1015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BD1015">
            <w:rPr>
              <w:noProof/>
              <w:webHidden/>
            </w:rPr>
            <w:instrText xml:space="preserve"> PAGEREF _Toc379481873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BD1015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BD1015" w:rsidRPr="00BD1015" w:rsidRDefault="009442E7" w:rsidP="00814E9D">
          <w:pPr>
            <w:pStyle w:val="TDC2"/>
            <w:tabs>
              <w:tab w:val="left" w:pos="110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"_Toc379481873"</w:instrText>
          </w:r>
          <w:r>
            <w:fldChar w:fldCharType="separate"/>
          </w:r>
          <w:r w:rsidR="00BD1015">
            <w:rPr>
              <w:rStyle w:val="Hipervnculo"/>
              <w:noProof/>
            </w:rPr>
            <w:t>2.5.5</w:t>
          </w:r>
          <w:r w:rsidR="00BD1015">
            <w:rPr>
              <w:rFonts w:cstheme="minorBidi"/>
              <w:noProof/>
            </w:rPr>
            <w:t xml:space="preserve">     </w:t>
          </w:r>
          <w:ins w:id="121" w:author="Lucy Julián" w:date="2014-02-09T00:59:00Z">
            <w:r w:rsidR="00AA3736">
              <w:rPr>
                <w:rFonts w:cstheme="minorBidi"/>
                <w:noProof/>
              </w:rPr>
              <w:t>S</w:t>
            </w:r>
          </w:ins>
          <w:del w:id="122" w:author="Lucy Julián" w:date="2014-02-09T00:59:00Z">
            <w:r w:rsidR="00BD1015" w:rsidDel="00AA3736">
              <w:rPr>
                <w:rFonts w:cstheme="minorBidi"/>
                <w:noProof/>
              </w:rPr>
              <w:delText>s</w:delText>
            </w:r>
          </w:del>
          <w:r w:rsidR="00BD1015">
            <w:rPr>
              <w:rFonts w:cstheme="minorBidi"/>
              <w:noProof/>
            </w:rPr>
            <w:t xml:space="preserve">istemas operativos </w:t>
          </w:r>
          <w:r w:rsidR="00BD1015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BD1015">
            <w:rPr>
              <w:noProof/>
              <w:webHidden/>
            </w:rPr>
            <w:instrText xml:space="preserve"> PAGEREF _Toc379481873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BD1015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7D6031" w:rsidRDefault="00417379">
          <w:pPr>
            <w:pStyle w:val="TDC1"/>
            <w:tabs>
              <w:tab w:val="right" w:leader="dot" w:pos="8828"/>
            </w:tabs>
            <w:rPr>
              <w:ins w:id="123" w:author="Felipe" w:date="2014-02-09T14:11:00Z"/>
              <w:noProof/>
            </w:rPr>
          </w:pPr>
          <w:hyperlink w:anchor="_Toc379481876" w:history="1">
            <w:r w:rsidR="007D6031" w:rsidRPr="009763ED">
              <w:rPr>
                <w:rStyle w:val="Hipervnculo"/>
                <w:b/>
                <w:noProof/>
              </w:rPr>
              <w:t>Capítulo 3. Marco Contextual</w:t>
            </w:r>
            <w:r w:rsidR="007D6031">
              <w:rPr>
                <w:noProof/>
                <w:webHidden/>
              </w:rPr>
              <w:tab/>
            </w:r>
            <w:r w:rsidR="009442E7">
              <w:rPr>
                <w:noProof/>
                <w:webHidden/>
              </w:rPr>
              <w:fldChar w:fldCharType="begin"/>
            </w:r>
            <w:r w:rsidR="007D6031">
              <w:rPr>
                <w:noProof/>
                <w:webHidden/>
              </w:rPr>
              <w:instrText xml:space="preserve"> PAGEREF _Toc379481876 \h </w:instrText>
            </w:r>
            <w:r w:rsidR="009442E7">
              <w:rPr>
                <w:noProof/>
                <w:webHidden/>
              </w:rPr>
            </w:r>
            <w:r w:rsidR="009442E7">
              <w:rPr>
                <w:noProof/>
                <w:webHidden/>
              </w:rPr>
              <w:fldChar w:fldCharType="separate"/>
            </w:r>
            <w:r w:rsidR="00BD1015">
              <w:rPr>
                <w:noProof/>
                <w:webHidden/>
              </w:rPr>
              <w:t>7</w:t>
            </w:r>
            <w:r w:rsidR="009442E7">
              <w:rPr>
                <w:noProof/>
                <w:webHidden/>
              </w:rPr>
              <w:fldChar w:fldCharType="end"/>
            </w:r>
          </w:hyperlink>
        </w:p>
        <w:p w:rsidR="00A84BC9" w:rsidRPr="002445B6" w:rsidRDefault="00A84BC9" w:rsidP="002445B6">
          <w:pPr>
            <w:pStyle w:val="TDC1"/>
            <w:tabs>
              <w:tab w:val="right" w:leader="dot" w:pos="8828"/>
            </w:tabs>
            <w:rPr>
              <w:noProof/>
              <w:lang w:eastAsia="en-US"/>
            </w:rPr>
          </w:pPr>
          <w:ins w:id="124" w:author="Felipe" w:date="2014-02-09T14:11:00Z">
            <w:r>
              <w:t xml:space="preserve">Revisar el punto central de la tesis </w:t>
            </w:r>
          </w:ins>
          <w:ins w:id="125" w:author="Felipe" w:date="2014-02-09T14:13:00Z">
            <w:r w:rsidR="002445B6">
              <w:t xml:space="preserve">no se trata de hacer una </w:t>
            </w:r>
          </w:ins>
          <w:ins w:id="126" w:author="Felipe" w:date="2014-02-09T14:15:00Z">
            <w:r w:rsidR="002445B6">
              <w:t>investigación</w:t>
            </w:r>
          </w:ins>
          <w:ins w:id="127" w:author="Felipe" w:date="2014-02-09T14:13:00Z">
            <w:r w:rsidR="002445B6">
              <w:t xml:space="preserve"> de la industria restaurantera en Tuxtla y si tomar como referencia otras aplicaciones con el mismo fin </w:t>
            </w:r>
          </w:ins>
          <w:ins w:id="128" w:author="Felipe" w:date="2014-02-09T14:16:00Z">
            <w:r w:rsidR="002445B6">
              <w:t>(</w:t>
            </w:r>
          </w:ins>
          <w:ins w:id="129" w:author="Felipe" w:date="2014-02-09T14:13:00Z">
            <w:r w:rsidR="002445B6">
              <w:t xml:space="preserve">no estoy diciendo que esto </w:t>
            </w:r>
          </w:ins>
          <w:ins w:id="130" w:author="Felipe" w:date="2014-02-09T14:15:00Z">
            <w:r w:rsidR="002445B6">
              <w:t>esté</w:t>
            </w:r>
          </w:ins>
          <w:ins w:id="131" w:author="Felipe" w:date="2014-02-09T14:13:00Z">
            <w:r w:rsidR="002445B6">
              <w:t xml:space="preserve"> mal si no que no se enfoquen tanto y si en las aplicaciones que son usadas y que est</w:t>
            </w:r>
          </w:ins>
          <w:ins w:id="132" w:author="Felipe" w:date="2014-02-09T14:15:00Z">
            <w:r w:rsidR="002445B6">
              <w:t>án funcionando con este mismo enfoque</w:t>
            </w:r>
          </w:ins>
          <w:ins w:id="133" w:author="Felipe" w:date="2014-02-09T14:16:00Z">
            <w:r w:rsidR="002445B6">
              <w:t>)</w:t>
            </w:r>
          </w:ins>
          <w:bookmarkStart w:id="134" w:name="_GoBack"/>
          <w:bookmarkEnd w:id="134"/>
        </w:p>
        <w:p w:rsidR="007F5AEB" w:rsidRDefault="009442E7" w:rsidP="007F5AEB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"_Toc379481870"</w:instrText>
          </w:r>
          <w:r>
            <w:fldChar w:fldCharType="separate"/>
          </w:r>
          <w:r w:rsidR="007F5AEB" w:rsidRPr="00963A6D">
            <w:rPr>
              <w:rStyle w:val="Hipervnculo"/>
              <w:b/>
              <w:noProof/>
            </w:rPr>
            <w:t>3.1.</w:t>
          </w:r>
          <w:r w:rsidR="007F5AEB" w:rsidRPr="00963A6D">
            <w:rPr>
              <w:rFonts w:cstheme="minorBidi"/>
              <w:b/>
              <w:noProof/>
            </w:rPr>
            <w:tab/>
          </w:r>
          <w:ins w:id="135" w:author="Lucy Julián" w:date="2014-02-09T00:59:00Z">
            <w:r w:rsidR="00030FFB">
              <w:rPr>
                <w:rStyle w:val="Hipervnculo"/>
                <w:b/>
                <w:noProof/>
              </w:rPr>
              <w:t>I</w:t>
            </w:r>
          </w:ins>
          <w:del w:id="136" w:author="Lucy Julián" w:date="2014-02-09T00:59:00Z">
            <w:r w:rsidR="00DC352B" w:rsidRPr="00963A6D" w:rsidDel="00030FFB">
              <w:rPr>
                <w:rStyle w:val="Hipervnculo"/>
                <w:b/>
                <w:noProof/>
              </w:rPr>
              <w:delText>i</w:delText>
            </w:r>
          </w:del>
          <w:r w:rsidR="00DC352B" w:rsidRPr="00963A6D">
            <w:rPr>
              <w:rStyle w:val="Hipervnculo"/>
              <w:b/>
              <w:noProof/>
            </w:rPr>
            <w:t>ndustria restaurantera en</w:t>
          </w:r>
          <w:r w:rsidR="002A0258" w:rsidRPr="00963A6D">
            <w:rPr>
              <w:rStyle w:val="Hipervnculo"/>
              <w:b/>
              <w:noProof/>
            </w:rPr>
            <w:t xml:space="preserve"> </w:t>
          </w:r>
          <w:ins w:id="137" w:author="Lucy Julián" w:date="2014-02-09T00:59:00Z">
            <w:r w:rsidR="00030FFB">
              <w:rPr>
                <w:rStyle w:val="Hipervnculo"/>
                <w:b/>
                <w:noProof/>
              </w:rPr>
              <w:t>T</w:t>
            </w:r>
          </w:ins>
          <w:del w:id="138" w:author="Lucy Julián" w:date="2014-02-09T00:59:00Z">
            <w:r w:rsidR="002A0258" w:rsidRPr="00963A6D" w:rsidDel="00030FFB">
              <w:rPr>
                <w:rStyle w:val="Hipervnculo"/>
                <w:b/>
                <w:noProof/>
              </w:rPr>
              <w:delText>t</w:delText>
            </w:r>
          </w:del>
          <w:r w:rsidR="002A0258" w:rsidRPr="00963A6D">
            <w:rPr>
              <w:rStyle w:val="Hipervnculo"/>
              <w:b/>
              <w:noProof/>
            </w:rPr>
            <w:t xml:space="preserve">uxtla </w:t>
          </w:r>
          <w:ins w:id="139" w:author="Lucy Julián" w:date="2014-02-09T01:00:00Z">
            <w:r w:rsidR="00030FFB">
              <w:rPr>
                <w:rStyle w:val="Hipervnculo"/>
                <w:b/>
                <w:noProof/>
              </w:rPr>
              <w:t>G</w:t>
            </w:r>
          </w:ins>
          <w:del w:id="140" w:author="Lucy Julián" w:date="2014-02-09T01:00:00Z">
            <w:r w:rsidR="002A0258" w:rsidRPr="00963A6D" w:rsidDel="00030FFB">
              <w:rPr>
                <w:rStyle w:val="Hipervnculo"/>
                <w:b/>
                <w:noProof/>
              </w:rPr>
              <w:delText>g</w:delText>
            </w:r>
          </w:del>
          <w:r w:rsidR="002A0258" w:rsidRPr="00963A6D">
            <w:rPr>
              <w:rStyle w:val="Hipervnculo"/>
              <w:b/>
              <w:noProof/>
            </w:rPr>
            <w:t>uti</w:t>
          </w:r>
          <w:ins w:id="141" w:author="Lucy Julián" w:date="2014-02-09T01:00:00Z">
            <w:r w:rsidR="00030FFB">
              <w:rPr>
                <w:rStyle w:val="Hipervnculo"/>
                <w:b/>
                <w:noProof/>
              </w:rPr>
              <w:t>é</w:t>
            </w:r>
          </w:ins>
          <w:del w:id="142" w:author="Lucy Julián" w:date="2014-02-09T01:00:00Z">
            <w:r w:rsidR="002A0258" w:rsidRPr="00963A6D" w:rsidDel="00030FFB">
              <w:rPr>
                <w:rStyle w:val="Hipervnculo"/>
                <w:b/>
                <w:noProof/>
              </w:rPr>
              <w:delText>e</w:delText>
            </w:r>
          </w:del>
          <w:r w:rsidR="002A0258" w:rsidRPr="00963A6D">
            <w:rPr>
              <w:rStyle w:val="Hipervnculo"/>
              <w:b/>
              <w:noProof/>
            </w:rPr>
            <w:t xml:space="preserve">rrez </w:t>
          </w:r>
          <w:ins w:id="143" w:author="Lucy Julián" w:date="2014-02-09T01:00:00Z">
            <w:r w:rsidR="00030FFB">
              <w:rPr>
                <w:rStyle w:val="Hipervnculo"/>
                <w:b/>
                <w:noProof/>
              </w:rPr>
              <w:t>C</w:t>
            </w:r>
          </w:ins>
          <w:del w:id="144" w:author="Lucy Julián" w:date="2014-02-09T01:00:00Z">
            <w:r w:rsidR="002A0258" w:rsidRPr="00963A6D" w:rsidDel="00030FFB">
              <w:rPr>
                <w:rStyle w:val="Hipervnculo"/>
                <w:b/>
                <w:noProof/>
              </w:rPr>
              <w:delText>c</w:delText>
            </w:r>
          </w:del>
          <w:r w:rsidR="002A0258" w:rsidRPr="00963A6D">
            <w:rPr>
              <w:rStyle w:val="Hipervnculo"/>
              <w:b/>
              <w:noProof/>
            </w:rPr>
            <w:t>hiapas</w:t>
          </w:r>
          <w:r w:rsidR="007F5AEB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7F5AEB">
            <w:rPr>
              <w:noProof/>
              <w:webHidden/>
            </w:rPr>
            <w:instrText xml:space="preserve"> PAGEREF _Toc379481870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BD1015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814E9D" w:rsidRDefault="009442E7" w:rsidP="00814E9D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"_Toc379481870"</w:instrText>
          </w:r>
          <w:r>
            <w:fldChar w:fldCharType="separate"/>
          </w:r>
          <w:r w:rsidR="00814E9D">
            <w:rPr>
              <w:rStyle w:val="Hipervnculo"/>
              <w:noProof/>
            </w:rPr>
            <w:t>3.1</w:t>
          </w:r>
          <w:r w:rsidR="00814E9D" w:rsidRPr="00A554D3">
            <w:rPr>
              <w:rStyle w:val="Hipervnculo"/>
              <w:noProof/>
            </w:rPr>
            <w:t>.</w:t>
          </w:r>
          <w:r w:rsidR="00814E9D">
            <w:rPr>
              <w:rStyle w:val="Hipervnculo"/>
              <w:noProof/>
            </w:rPr>
            <w:t>1</w:t>
          </w:r>
          <w:r w:rsidR="00814E9D">
            <w:rPr>
              <w:rFonts w:cstheme="minorBidi"/>
              <w:noProof/>
            </w:rPr>
            <w:tab/>
          </w:r>
          <w:ins w:id="145" w:author="Lucy Julián" w:date="2014-02-09T01:00:00Z">
            <w:r w:rsidR="00030FFB">
              <w:rPr>
                <w:rStyle w:val="Hipervnculo"/>
                <w:noProof/>
              </w:rPr>
              <w:t>A</w:t>
            </w:r>
          </w:ins>
          <w:del w:id="146" w:author="Lucy Julián" w:date="2014-02-09T01:00:00Z">
            <w:r w:rsidR="00814E9D" w:rsidDel="00030FFB">
              <w:rPr>
                <w:rStyle w:val="Hipervnculo"/>
                <w:noProof/>
              </w:rPr>
              <w:delText>a</w:delText>
            </w:r>
          </w:del>
          <w:r w:rsidR="00814E9D">
            <w:rPr>
              <w:rStyle w:val="Hipervnculo"/>
              <w:noProof/>
            </w:rPr>
            <w:t>ntecedentes</w:t>
          </w:r>
          <w:r w:rsidR="00814E9D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814E9D">
            <w:rPr>
              <w:noProof/>
              <w:webHidden/>
            </w:rPr>
            <w:instrText xml:space="preserve"> PAGEREF _Toc379481870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814E9D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814E9D" w:rsidRPr="00814E9D" w:rsidRDefault="009442E7" w:rsidP="00814E9D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"_Toc379481870"</w:instrText>
          </w:r>
          <w:r>
            <w:fldChar w:fldCharType="separate"/>
          </w:r>
          <w:r w:rsidR="00814E9D">
            <w:rPr>
              <w:rStyle w:val="Hipervnculo"/>
              <w:noProof/>
            </w:rPr>
            <w:t>3.1</w:t>
          </w:r>
          <w:r w:rsidR="00814E9D" w:rsidRPr="00A554D3">
            <w:rPr>
              <w:rStyle w:val="Hipervnculo"/>
              <w:noProof/>
            </w:rPr>
            <w:t>.</w:t>
          </w:r>
          <w:r w:rsidR="00814E9D">
            <w:rPr>
              <w:rStyle w:val="Hipervnculo"/>
              <w:noProof/>
            </w:rPr>
            <w:t>2</w:t>
          </w:r>
          <w:r w:rsidR="00814E9D">
            <w:rPr>
              <w:rFonts w:cstheme="minorBidi"/>
              <w:noProof/>
            </w:rPr>
            <w:tab/>
          </w:r>
          <w:ins w:id="147" w:author="Lucy Julián" w:date="2014-02-09T01:00:00Z">
            <w:r w:rsidR="00030FFB">
              <w:rPr>
                <w:rStyle w:val="Hipervnculo"/>
                <w:noProof/>
              </w:rPr>
              <w:t>C</w:t>
            </w:r>
          </w:ins>
          <w:del w:id="148" w:author="Lucy Julián" w:date="2014-02-09T01:00:00Z">
            <w:r w:rsidR="00814E9D" w:rsidDel="00030FFB">
              <w:rPr>
                <w:rStyle w:val="Hipervnculo"/>
                <w:noProof/>
              </w:rPr>
              <w:delText>c</w:delText>
            </w:r>
          </w:del>
          <w:r w:rsidR="00814E9D">
            <w:rPr>
              <w:rStyle w:val="Hipervnculo"/>
              <w:noProof/>
            </w:rPr>
            <w:t>lasificaci</w:t>
          </w:r>
          <w:ins w:id="149" w:author="Lucy Julián" w:date="2014-02-09T01:00:00Z">
            <w:r w:rsidR="00030FFB">
              <w:rPr>
                <w:rStyle w:val="Hipervnculo"/>
                <w:noProof/>
              </w:rPr>
              <w:t>ó</w:t>
            </w:r>
          </w:ins>
          <w:del w:id="150" w:author="Lucy Julián" w:date="2014-02-09T01:00:00Z">
            <w:r w:rsidR="00814E9D" w:rsidDel="00030FFB">
              <w:rPr>
                <w:rStyle w:val="Hipervnculo"/>
                <w:noProof/>
              </w:rPr>
              <w:delText>o</w:delText>
            </w:r>
          </w:del>
          <w:r w:rsidR="00814E9D">
            <w:rPr>
              <w:rStyle w:val="Hipervnculo"/>
              <w:noProof/>
            </w:rPr>
            <w:t>n de restaurantes</w:t>
          </w:r>
          <w:r w:rsidR="00814E9D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814E9D">
            <w:rPr>
              <w:noProof/>
              <w:webHidden/>
            </w:rPr>
            <w:instrText xml:space="preserve"> PAGEREF _Toc379481870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814E9D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017F3C" w:rsidRDefault="009442E7" w:rsidP="00017F3C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"_Toc379481870"</w:instrText>
          </w:r>
          <w:r>
            <w:fldChar w:fldCharType="separate"/>
          </w:r>
          <w:r w:rsidR="00017F3C">
            <w:rPr>
              <w:rStyle w:val="Hipervnculo"/>
              <w:noProof/>
            </w:rPr>
            <w:t>3.1</w:t>
          </w:r>
          <w:r w:rsidR="00017F3C" w:rsidRPr="00A554D3">
            <w:rPr>
              <w:rStyle w:val="Hipervnculo"/>
              <w:noProof/>
            </w:rPr>
            <w:t>.</w:t>
          </w:r>
          <w:r w:rsidR="00814E9D">
            <w:rPr>
              <w:rStyle w:val="Hipervnculo"/>
              <w:noProof/>
            </w:rPr>
            <w:t>3</w:t>
          </w:r>
          <w:r w:rsidR="00017F3C">
            <w:rPr>
              <w:rFonts w:cstheme="minorBidi"/>
              <w:noProof/>
            </w:rPr>
            <w:tab/>
          </w:r>
          <w:ins w:id="151" w:author="Lucy Julián" w:date="2014-02-09T01:00:00Z">
            <w:r w:rsidR="00030FFB">
              <w:rPr>
                <w:rStyle w:val="Hipervnculo"/>
                <w:noProof/>
              </w:rPr>
              <w:t>U</w:t>
            </w:r>
          </w:ins>
          <w:del w:id="152" w:author="Lucy Julián" w:date="2014-02-09T01:00:00Z">
            <w:r w:rsidR="00017F3C" w:rsidDel="00030FFB">
              <w:rPr>
                <w:rStyle w:val="Hipervnculo"/>
                <w:noProof/>
              </w:rPr>
              <w:delText>u</w:delText>
            </w:r>
          </w:del>
          <w:r w:rsidR="00017F3C">
            <w:rPr>
              <w:rStyle w:val="Hipervnculo"/>
              <w:noProof/>
            </w:rPr>
            <w:t>tilidad</w:t>
          </w:r>
          <w:r w:rsidR="00017F3C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017F3C">
            <w:rPr>
              <w:noProof/>
              <w:webHidden/>
            </w:rPr>
            <w:instrText xml:space="preserve"> PAGEREF _Toc379481870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BD1015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814E9D" w:rsidRPr="00963A6D" w:rsidRDefault="009442E7" w:rsidP="00814E9D">
          <w:pPr>
            <w:pStyle w:val="TDC2"/>
            <w:tabs>
              <w:tab w:val="left" w:pos="880"/>
              <w:tab w:val="right" w:leader="dot" w:pos="8828"/>
            </w:tabs>
            <w:rPr>
              <w:b/>
              <w:noProof/>
            </w:rPr>
          </w:pPr>
          <w:r>
            <w:fldChar w:fldCharType="begin"/>
          </w:r>
          <w:r>
            <w:instrText>HYPERLINK \l "_Toc379481870"</w:instrText>
          </w:r>
          <w:r>
            <w:fldChar w:fldCharType="separate"/>
          </w:r>
          <w:r w:rsidR="00814E9D" w:rsidRPr="00963A6D">
            <w:rPr>
              <w:rStyle w:val="Hipervnculo"/>
              <w:b/>
              <w:noProof/>
            </w:rPr>
            <w:t xml:space="preserve">3.2  </w:t>
          </w:r>
          <w:ins w:id="153" w:author="Lucy Julián" w:date="2014-02-09T01:00:00Z">
            <w:r w:rsidR="00030FFB">
              <w:rPr>
                <w:rStyle w:val="Hipervnculo"/>
                <w:b/>
                <w:noProof/>
              </w:rPr>
              <w:t>D</w:t>
            </w:r>
          </w:ins>
          <w:del w:id="154" w:author="Lucy Julián" w:date="2014-02-09T01:00:00Z">
            <w:r w:rsidR="00814E9D" w:rsidRPr="00963A6D" w:rsidDel="00030FFB">
              <w:rPr>
                <w:rStyle w:val="Hipervnculo"/>
                <w:b/>
                <w:noProof/>
              </w:rPr>
              <w:delText>d</w:delText>
            </w:r>
          </w:del>
          <w:r w:rsidR="00814E9D" w:rsidRPr="00963A6D">
            <w:rPr>
              <w:rStyle w:val="Hipervnculo"/>
              <w:b/>
              <w:noProof/>
            </w:rPr>
            <w:t xml:space="preserve">ependencias de control y apoyo </w:t>
          </w:r>
          <w:r w:rsidR="00814E9D" w:rsidRPr="00963A6D">
            <w:rPr>
              <w:b/>
              <w:noProof/>
              <w:webHidden/>
            </w:rPr>
            <w:tab/>
          </w:r>
          <w:r w:rsidRPr="00963A6D">
            <w:rPr>
              <w:b/>
              <w:noProof/>
              <w:webHidden/>
            </w:rPr>
            <w:fldChar w:fldCharType="begin"/>
          </w:r>
          <w:r w:rsidR="00814E9D" w:rsidRPr="00963A6D">
            <w:rPr>
              <w:b/>
              <w:noProof/>
              <w:webHidden/>
            </w:rPr>
            <w:instrText xml:space="preserve"> PAGEREF _Toc379481870 \h </w:instrText>
          </w:r>
          <w:r w:rsidRPr="00963A6D">
            <w:rPr>
              <w:b/>
              <w:noProof/>
              <w:webHidden/>
            </w:rPr>
          </w:r>
          <w:r w:rsidRPr="00963A6D">
            <w:rPr>
              <w:b/>
              <w:noProof/>
              <w:webHidden/>
            </w:rPr>
            <w:fldChar w:fldCharType="separate"/>
          </w:r>
          <w:r w:rsidR="00814E9D" w:rsidRPr="00963A6D">
            <w:rPr>
              <w:b/>
              <w:noProof/>
              <w:webHidden/>
            </w:rPr>
            <w:t>7</w:t>
          </w:r>
          <w:r w:rsidRPr="00963A6D">
            <w:rPr>
              <w:b/>
              <w:noProof/>
              <w:webHidden/>
            </w:rPr>
            <w:fldChar w:fldCharType="end"/>
          </w:r>
          <w:r>
            <w:fldChar w:fldCharType="end"/>
          </w:r>
        </w:p>
        <w:p w:rsidR="00814E9D" w:rsidRPr="00814E9D" w:rsidRDefault="009442E7" w:rsidP="00814E9D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"_Toc379481870"</w:instrText>
          </w:r>
          <w:r>
            <w:fldChar w:fldCharType="separate"/>
          </w:r>
          <w:r w:rsidR="00814E9D">
            <w:rPr>
              <w:rStyle w:val="Hipervnculo"/>
              <w:noProof/>
            </w:rPr>
            <w:t>3.2.1</w:t>
          </w:r>
          <w:r w:rsidR="00814E9D">
            <w:rPr>
              <w:rFonts w:cstheme="minorBidi"/>
              <w:noProof/>
            </w:rPr>
            <w:tab/>
          </w:r>
          <w:r w:rsidR="00814E9D">
            <w:rPr>
              <w:rStyle w:val="Hipervnculo"/>
              <w:noProof/>
            </w:rPr>
            <w:t>CANIRAC (</w:t>
          </w:r>
          <w:ins w:id="155" w:author="Lucy Julián" w:date="2014-02-09T01:00:00Z">
            <w:r w:rsidR="00030FFB">
              <w:rPr>
                <w:rStyle w:val="Hipervnculo"/>
                <w:noProof/>
              </w:rPr>
              <w:t>C</w:t>
            </w:r>
          </w:ins>
          <w:del w:id="156" w:author="Lucy Julián" w:date="2014-02-09T01:00:00Z">
            <w:r w:rsidR="00814E9D" w:rsidDel="00030FFB">
              <w:rPr>
                <w:rStyle w:val="Hipervnculo"/>
                <w:noProof/>
              </w:rPr>
              <w:delText>c</w:delText>
            </w:r>
          </w:del>
          <w:ins w:id="157" w:author="Lucy Julián" w:date="2014-02-09T01:00:00Z">
            <w:r w:rsidR="00030FFB">
              <w:rPr>
                <w:rStyle w:val="Hipervnculo"/>
                <w:noProof/>
              </w:rPr>
              <w:t>á</w:t>
            </w:r>
          </w:ins>
          <w:del w:id="158" w:author="Lucy Julián" w:date="2014-02-09T01:00:00Z">
            <w:r w:rsidR="00814E9D" w:rsidDel="00030FFB">
              <w:rPr>
                <w:rStyle w:val="Hipervnculo"/>
                <w:noProof/>
              </w:rPr>
              <w:delText>a</w:delText>
            </w:r>
          </w:del>
          <w:r w:rsidR="00814E9D">
            <w:rPr>
              <w:rStyle w:val="Hipervnculo"/>
              <w:noProof/>
            </w:rPr>
            <w:t xml:space="preserve">mara </w:t>
          </w:r>
          <w:ins w:id="159" w:author="Lucy Julián" w:date="2014-02-09T01:00:00Z">
            <w:r w:rsidR="00030FFB">
              <w:rPr>
                <w:rStyle w:val="Hipervnculo"/>
                <w:noProof/>
              </w:rPr>
              <w:t>N</w:t>
            </w:r>
          </w:ins>
          <w:del w:id="160" w:author="Lucy Julián" w:date="2014-02-09T01:00:00Z">
            <w:r w:rsidR="00814E9D" w:rsidDel="00030FFB">
              <w:rPr>
                <w:rStyle w:val="Hipervnculo"/>
                <w:noProof/>
              </w:rPr>
              <w:delText>n</w:delText>
            </w:r>
          </w:del>
          <w:r w:rsidR="00814E9D">
            <w:rPr>
              <w:rStyle w:val="Hipervnculo"/>
              <w:noProof/>
            </w:rPr>
            <w:t xml:space="preserve">acional de la </w:t>
          </w:r>
          <w:ins w:id="161" w:author="Lucy Julián" w:date="2014-02-09T01:00:00Z">
            <w:r w:rsidR="00030FFB">
              <w:rPr>
                <w:rStyle w:val="Hipervnculo"/>
                <w:noProof/>
              </w:rPr>
              <w:t>I</w:t>
            </w:r>
          </w:ins>
          <w:del w:id="162" w:author="Lucy Julián" w:date="2014-02-09T01:00:00Z">
            <w:r w:rsidR="00814E9D" w:rsidDel="00030FFB">
              <w:rPr>
                <w:rStyle w:val="Hipervnculo"/>
                <w:noProof/>
              </w:rPr>
              <w:delText>i</w:delText>
            </w:r>
          </w:del>
          <w:r w:rsidR="00814E9D">
            <w:rPr>
              <w:rStyle w:val="Hipervnculo"/>
              <w:noProof/>
            </w:rPr>
            <w:t xml:space="preserve">ndustria de </w:t>
          </w:r>
          <w:ins w:id="163" w:author="Lucy Julián" w:date="2014-02-09T01:01:00Z">
            <w:r w:rsidR="00030FFB">
              <w:rPr>
                <w:rStyle w:val="Hipervnculo"/>
                <w:noProof/>
              </w:rPr>
              <w:t>R</w:t>
            </w:r>
          </w:ins>
          <w:del w:id="164" w:author="Lucy Julián" w:date="2014-02-09T01:01:00Z">
            <w:r w:rsidR="00814E9D" w:rsidDel="00030FFB">
              <w:rPr>
                <w:rStyle w:val="Hipervnculo"/>
                <w:noProof/>
              </w:rPr>
              <w:delText>r</w:delText>
            </w:r>
          </w:del>
          <w:r w:rsidR="00814E9D">
            <w:rPr>
              <w:rStyle w:val="Hipervnculo"/>
              <w:noProof/>
            </w:rPr>
            <w:t xml:space="preserve">estaurantes y </w:t>
          </w:r>
          <w:ins w:id="165" w:author="Lucy Julián" w:date="2014-02-09T01:01:00Z">
            <w:r w:rsidR="00030FFB">
              <w:rPr>
                <w:rStyle w:val="Hipervnculo"/>
                <w:noProof/>
              </w:rPr>
              <w:t>A</w:t>
            </w:r>
          </w:ins>
          <w:del w:id="166" w:author="Lucy Julián" w:date="2014-02-09T01:01:00Z">
            <w:r w:rsidR="00814E9D" w:rsidDel="00030FFB">
              <w:rPr>
                <w:rStyle w:val="Hipervnculo"/>
                <w:noProof/>
              </w:rPr>
              <w:delText>a</w:delText>
            </w:r>
          </w:del>
          <w:r w:rsidR="00814E9D">
            <w:rPr>
              <w:rStyle w:val="Hipervnculo"/>
              <w:noProof/>
            </w:rPr>
            <w:t xml:space="preserve">limentos </w:t>
          </w:r>
          <w:ins w:id="167" w:author="Lucy Julián" w:date="2014-02-09T01:01:00Z">
            <w:r w:rsidR="00030FFB">
              <w:rPr>
                <w:rStyle w:val="Hipervnculo"/>
                <w:noProof/>
              </w:rPr>
              <w:t>C</w:t>
            </w:r>
          </w:ins>
          <w:del w:id="168" w:author="Lucy Julián" w:date="2014-02-09T01:01:00Z">
            <w:r w:rsidR="00814E9D" w:rsidDel="00030FFB">
              <w:rPr>
                <w:rStyle w:val="Hipervnculo"/>
                <w:noProof/>
              </w:rPr>
              <w:delText>c</w:delText>
            </w:r>
          </w:del>
          <w:r w:rsidR="00814E9D">
            <w:rPr>
              <w:rStyle w:val="Hipervnculo"/>
              <w:noProof/>
            </w:rPr>
            <w:t xml:space="preserve">ondimentados) </w:t>
          </w:r>
          <w:r w:rsidR="00814E9D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814E9D">
            <w:rPr>
              <w:noProof/>
              <w:webHidden/>
            </w:rPr>
            <w:instrText xml:space="preserve"> PAGEREF _Toc379481870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814E9D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017F3C" w:rsidRDefault="009442E7" w:rsidP="002D2609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"_Toc379481870"</w:instrText>
          </w:r>
          <w:r>
            <w:fldChar w:fldCharType="separate"/>
          </w:r>
          <w:r w:rsidR="002D2609" w:rsidRPr="002D2609">
            <w:rPr>
              <w:rStyle w:val="Hipervnculo"/>
              <w:noProof/>
              <w:color w:val="000000" w:themeColor="text1"/>
            </w:rPr>
            <w:t>3.2.1</w:t>
          </w:r>
          <w:r w:rsidR="002D2609" w:rsidRPr="002D2609">
            <w:rPr>
              <w:rFonts w:cstheme="minorBidi"/>
              <w:noProof/>
              <w:color w:val="000000" w:themeColor="text1"/>
            </w:rPr>
            <w:tab/>
          </w:r>
          <w:hyperlink r:id="rId9" w:history="1">
            <w:r w:rsidR="002D2609" w:rsidRPr="002D2609">
              <w:rPr>
                <w:rStyle w:val="Hipervnculo"/>
                <w:rFonts w:cs="Tahoma"/>
                <w:bCs/>
                <w:color w:val="000000" w:themeColor="text1"/>
                <w:sz w:val="18"/>
                <w:szCs w:val="18"/>
                <w:u w:val="none"/>
                <w:shd w:val="clear" w:color="auto" w:fill="FFFFFF"/>
              </w:rPr>
              <w:t>CONCANACO SERVYTUR México</w:t>
            </w:r>
          </w:hyperlink>
          <w:r w:rsidR="002D2609" w:rsidRPr="002D2609">
            <w:rPr>
              <w:rStyle w:val="apple-converted-space"/>
              <w:rFonts w:cs="Tahoma"/>
              <w:color w:val="000000" w:themeColor="text1"/>
              <w:sz w:val="18"/>
              <w:szCs w:val="18"/>
              <w:shd w:val="clear" w:color="auto" w:fill="FFFFFF"/>
            </w:rPr>
            <w:t> (</w:t>
          </w:r>
          <w:ins w:id="169" w:author="Lucy Julián" w:date="2014-02-09T01:01:00Z">
            <w:r w:rsidR="00030FFB">
              <w:rPr>
                <w:rStyle w:val="apple-converted-space"/>
                <w:rFonts w:cs="Tahoma"/>
                <w:color w:val="000000" w:themeColor="text1"/>
                <w:sz w:val="18"/>
                <w:szCs w:val="18"/>
                <w:shd w:val="clear" w:color="auto" w:fill="FFFFFF"/>
              </w:rPr>
              <w:t>C</w:t>
            </w:r>
          </w:ins>
          <w:del w:id="170" w:author="Lucy Julián" w:date="2014-02-09T01:01:00Z">
            <w:r w:rsidR="002D2609" w:rsidRPr="002D2609" w:rsidDel="00030FFB">
              <w:rPr>
                <w:rStyle w:val="apple-converted-space"/>
                <w:rFonts w:cs="Tahoma"/>
                <w:color w:val="000000" w:themeColor="text1"/>
                <w:sz w:val="18"/>
                <w:szCs w:val="18"/>
                <w:shd w:val="clear" w:color="auto" w:fill="FFFFFF"/>
              </w:rPr>
              <w:delText>c</w:delText>
            </w:r>
          </w:del>
          <w:r w:rsidR="002D2609" w:rsidRPr="002D2609">
            <w:rPr>
              <w:rStyle w:val="apple-converted-space"/>
              <w:rFonts w:cs="Tahoma"/>
              <w:color w:val="000000" w:themeColor="text1"/>
              <w:sz w:val="18"/>
              <w:szCs w:val="18"/>
              <w:shd w:val="clear" w:color="auto" w:fill="FFFFFF"/>
            </w:rPr>
            <w:t>onfederaci</w:t>
          </w:r>
          <w:ins w:id="171" w:author="Lucy Julián" w:date="2014-02-09T01:01:00Z">
            <w:r w:rsidR="00030FFB">
              <w:rPr>
                <w:rStyle w:val="apple-converted-space"/>
                <w:rFonts w:cs="Tahoma"/>
                <w:color w:val="000000" w:themeColor="text1"/>
                <w:sz w:val="18"/>
                <w:szCs w:val="18"/>
                <w:shd w:val="clear" w:color="auto" w:fill="FFFFFF"/>
              </w:rPr>
              <w:t>ó</w:t>
            </w:r>
          </w:ins>
          <w:del w:id="172" w:author="Lucy Julián" w:date="2014-02-09T01:01:00Z">
            <w:r w:rsidR="002D2609" w:rsidRPr="002D2609" w:rsidDel="00030FFB">
              <w:rPr>
                <w:rStyle w:val="apple-converted-space"/>
                <w:rFonts w:cs="Tahoma"/>
                <w:color w:val="000000" w:themeColor="text1"/>
                <w:sz w:val="18"/>
                <w:szCs w:val="18"/>
                <w:shd w:val="clear" w:color="auto" w:fill="FFFFFF"/>
              </w:rPr>
              <w:delText>o</w:delText>
            </w:r>
          </w:del>
          <w:r w:rsidR="002D2609" w:rsidRPr="002D2609">
            <w:rPr>
              <w:rStyle w:val="apple-converted-space"/>
              <w:rFonts w:cs="Tahoma"/>
              <w:color w:val="000000" w:themeColor="text1"/>
              <w:sz w:val="18"/>
              <w:szCs w:val="18"/>
              <w:shd w:val="clear" w:color="auto" w:fill="FFFFFF"/>
            </w:rPr>
            <w:t xml:space="preserve">n de </w:t>
          </w:r>
          <w:ins w:id="173" w:author="Lucy Julián" w:date="2014-02-09T01:01:00Z">
            <w:r w:rsidR="00030FFB">
              <w:rPr>
                <w:rStyle w:val="apple-converted-space"/>
                <w:rFonts w:cs="Tahoma"/>
                <w:color w:val="000000" w:themeColor="text1"/>
                <w:sz w:val="18"/>
                <w:szCs w:val="18"/>
                <w:shd w:val="clear" w:color="auto" w:fill="FFFFFF"/>
              </w:rPr>
              <w:t>C</w:t>
            </w:r>
          </w:ins>
          <w:del w:id="174" w:author="Lucy Julián" w:date="2014-02-09T01:01:00Z">
            <w:r w:rsidR="002D2609" w:rsidRPr="002D2609" w:rsidDel="00030FFB">
              <w:rPr>
                <w:rStyle w:val="apple-converted-space"/>
                <w:rFonts w:cs="Tahoma"/>
                <w:color w:val="000000" w:themeColor="text1"/>
                <w:sz w:val="18"/>
                <w:szCs w:val="18"/>
                <w:shd w:val="clear" w:color="auto" w:fill="FFFFFF"/>
              </w:rPr>
              <w:delText>c</w:delText>
            </w:r>
          </w:del>
          <w:ins w:id="175" w:author="Lucy Julián" w:date="2014-02-09T01:01:00Z">
            <w:r w:rsidR="00030FFB">
              <w:rPr>
                <w:rStyle w:val="apple-converted-space"/>
                <w:rFonts w:cs="Tahoma"/>
                <w:color w:val="000000" w:themeColor="text1"/>
                <w:sz w:val="18"/>
                <w:szCs w:val="18"/>
                <w:shd w:val="clear" w:color="auto" w:fill="FFFFFF"/>
              </w:rPr>
              <w:t>á</w:t>
            </w:r>
          </w:ins>
          <w:del w:id="176" w:author="Lucy Julián" w:date="2014-02-09T01:01:00Z">
            <w:r w:rsidR="002D2609" w:rsidRPr="002D2609" w:rsidDel="00030FFB">
              <w:rPr>
                <w:rStyle w:val="apple-converted-space"/>
                <w:rFonts w:cs="Tahoma"/>
                <w:color w:val="000000" w:themeColor="text1"/>
                <w:sz w:val="18"/>
                <w:szCs w:val="18"/>
                <w:shd w:val="clear" w:color="auto" w:fill="FFFFFF"/>
              </w:rPr>
              <w:delText>a</w:delText>
            </w:r>
          </w:del>
          <w:r w:rsidR="002D2609" w:rsidRPr="002D2609">
            <w:rPr>
              <w:rStyle w:val="apple-converted-space"/>
              <w:rFonts w:cs="Tahoma"/>
              <w:color w:val="000000" w:themeColor="text1"/>
              <w:sz w:val="18"/>
              <w:szCs w:val="18"/>
              <w:shd w:val="clear" w:color="auto" w:fill="FFFFFF"/>
            </w:rPr>
            <w:t xml:space="preserve">maras </w:t>
          </w:r>
          <w:ins w:id="177" w:author="Lucy Julián" w:date="2014-02-09T01:01:00Z">
            <w:r w:rsidR="00030FFB">
              <w:rPr>
                <w:rStyle w:val="apple-converted-space"/>
                <w:rFonts w:cs="Tahoma"/>
                <w:color w:val="000000" w:themeColor="text1"/>
                <w:sz w:val="18"/>
                <w:szCs w:val="18"/>
                <w:shd w:val="clear" w:color="auto" w:fill="FFFFFF"/>
              </w:rPr>
              <w:t>N</w:t>
            </w:r>
          </w:ins>
          <w:del w:id="178" w:author="Lucy Julián" w:date="2014-02-09T01:01:00Z">
            <w:r w:rsidR="002D2609" w:rsidRPr="002D2609" w:rsidDel="00030FFB">
              <w:rPr>
                <w:rStyle w:val="apple-converted-space"/>
                <w:rFonts w:cs="Tahoma"/>
                <w:color w:val="000000" w:themeColor="text1"/>
                <w:sz w:val="18"/>
                <w:szCs w:val="18"/>
                <w:shd w:val="clear" w:color="auto" w:fill="FFFFFF"/>
              </w:rPr>
              <w:delText>n</w:delText>
            </w:r>
          </w:del>
          <w:r w:rsidR="002D2609" w:rsidRPr="002D2609">
            <w:rPr>
              <w:rStyle w:val="apple-converted-space"/>
              <w:rFonts w:cs="Tahoma"/>
              <w:color w:val="000000" w:themeColor="text1"/>
              <w:sz w:val="18"/>
              <w:szCs w:val="18"/>
              <w:shd w:val="clear" w:color="auto" w:fill="FFFFFF"/>
            </w:rPr>
            <w:t xml:space="preserve">acionales de </w:t>
          </w:r>
          <w:ins w:id="179" w:author="Lucy Julián" w:date="2014-02-09T01:01:00Z">
            <w:r w:rsidR="00030FFB">
              <w:rPr>
                <w:rStyle w:val="apple-converted-space"/>
                <w:rFonts w:cs="Tahoma"/>
                <w:color w:val="000000" w:themeColor="text1"/>
                <w:sz w:val="18"/>
                <w:szCs w:val="18"/>
                <w:shd w:val="clear" w:color="auto" w:fill="FFFFFF"/>
              </w:rPr>
              <w:t>C</w:t>
            </w:r>
          </w:ins>
          <w:del w:id="180" w:author="Lucy Julián" w:date="2014-02-09T01:01:00Z">
            <w:r w:rsidR="002D2609" w:rsidRPr="002D2609" w:rsidDel="00030FFB">
              <w:rPr>
                <w:rStyle w:val="apple-converted-space"/>
                <w:rFonts w:cs="Tahoma"/>
                <w:color w:val="000000" w:themeColor="text1"/>
                <w:sz w:val="18"/>
                <w:szCs w:val="18"/>
                <w:shd w:val="clear" w:color="auto" w:fill="FFFFFF"/>
              </w:rPr>
              <w:delText>c</w:delText>
            </w:r>
          </w:del>
          <w:r w:rsidR="002D2609" w:rsidRPr="002D2609">
            <w:rPr>
              <w:rStyle w:val="apple-converted-space"/>
              <w:rFonts w:cs="Tahoma"/>
              <w:color w:val="000000" w:themeColor="text1"/>
              <w:sz w:val="18"/>
              <w:szCs w:val="18"/>
              <w:shd w:val="clear" w:color="auto" w:fill="FFFFFF"/>
            </w:rPr>
            <w:t xml:space="preserve">omercio, </w:t>
          </w:r>
          <w:ins w:id="181" w:author="Lucy Julián" w:date="2014-02-09T01:01:00Z">
            <w:r w:rsidR="00030FFB">
              <w:rPr>
                <w:rStyle w:val="apple-converted-space"/>
                <w:rFonts w:cs="Tahoma"/>
                <w:color w:val="000000" w:themeColor="text1"/>
                <w:sz w:val="18"/>
                <w:szCs w:val="18"/>
                <w:shd w:val="clear" w:color="auto" w:fill="FFFFFF"/>
              </w:rPr>
              <w:t>S</w:t>
            </w:r>
          </w:ins>
          <w:del w:id="182" w:author="Lucy Julián" w:date="2014-02-09T01:01:00Z">
            <w:r w:rsidR="002D2609" w:rsidRPr="002D2609" w:rsidDel="00030FFB">
              <w:rPr>
                <w:rStyle w:val="apple-converted-space"/>
                <w:rFonts w:cs="Tahoma"/>
                <w:color w:val="000000" w:themeColor="text1"/>
                <w:sz w:val="18"/>
                <w:szCs w:val="18"/>
                <w:shd w:val="clear" w:color="auto" w:fill="FFFFFF"/>
              </w:rPr>
              <w:delText>s</w:delText>
            </w:r>
          </w:del>
          <w:r w:rsidR="002D2609" w:rsidRPr="002D2609">
            <w:rPr>
              <w:rStyle w:val="apple-converted-space"/>
              <w:rFonts w:cs="Tahoma"/>
              <w:color w:val="000000" w:themeColor="text1"/>
              <w:sz w:val="18"/>
              <w:szCs w:val="18"/>
              <w:shd w:val="clear" w:color="auto" w:fill="FFFFFF"/>
            </w:rPr>
            <w:t xml:space="preserve">ervicios y </w:t>
          </w:r>
          <w:ins w:id="183" w:author="Lucy Julián" w:date="2014-02-09T01:01:00Z">
            <w:r w:rsidR="00030FFB">
              <w:rPr>
                <w:rStyle w:val="apple-converted-space"/>
                <w:rFonts w:cs="Tahoma"/>
                <w:color w:val="000000" w:themeColor="text1"/>
                <w:sz w:val="18"/>
                <w:szCs w:val="18"/>
                <w:shd w:val="clear" w:color="auto" w:fill="FFFFFF"/>
              </w:rPr>
              <w:t>T</w:t>
            </w:r>
          </w:ins>
          <w:del w:id="184" w:author="Lucy Julián" w:date="2014-02-09T01:01:00Z">
            <w:r w:rsidR="002D2609" w:rsidRPr="002D2609" w:rsidDel="00030FFB">
              <w:rPr>
                <w:rStyle w:val="apple-converted-space"/>
                <w:rFonts w:cs="Tahoma"/>
                <w:color w:val="000000" w:themeColor="text1"/>
                <w:sz w:val="18"/>
                <w:szCs w:val="18"/>
                <w:shd w:val="clear" w:color="auto" w:fill="FFFFFF"/>
              </w:rPr>
              <w:delText>t</w:delText>
            </w:r>
          </w:del>
          <w:r w:rsidR="002D2609" w:rsidRPr="002D2609">
            <w:rPr>
              <w:rStyle w:val="apple-converted-space"/>
              <w:rFonts w:cs="Tahoma"/>
              <w:color w:val="000000" w:themeColor="text1"/>
              <w:sz w:val="18"/>
              <w:szCs w:val="18"/>
              <w:shd w:val="clear" w:color="auto" w:fill="FFFFFF"/>
            </w:rPr>
            <w:t xml:space="preserve">urismo  </w:t>
          </w:r>
          <w:r w:rsidR="002D2609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2D2609">
            <w:rPr>
              <w:noProof/>
              <w:webHidden/>
            </w:rPr>
            <w:instrText xml:space="preserve"> PAGEREF _Toc379481870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2D2609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2D2609" w:rsidRDefault="009442E7" w:rsidP="002D2609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r>
            <w:lastRenderedPageBreak/>
            <w:fldChar w:fldCharType="begin"/>
          </w:r>
          <w:r>
            <w:instrText>HYPERLINK \l "_Toc379481870"</w:instrText>
          </w:r>
          <w:r>
            <w:fldChar w:fldCharType="separate"/>
          </w:r>
          <w:r w:rsidR="002D2609" w:rsidRPr="00963A6D">
            <w:rPr>
              <w:rStyle w:val="Hipervnculo"/>
              <w:b/>
              <w:noProof/>
            </w:rPr>
            <w:t xml:space="preserve">3.3  </w:t>
          </w:r>
          <w:ins w:id="185" w:author="Lucy Julián" w:date="2014-02-09T01:01:00Z">
            <w:r w:rsidR="00030FFB">
              <w:rPr>
                <w:rStyle w:val="Hipervnculo"/>
                <w:b/>
                <w:noProof/>
              </w:rPr>
              <w:t>T</w:t>
            </w:r>
          </w:ins>
          <w:del w:id="186" w:author="Lucy Julián" w:date="2014-02-09T01:01:00Z">
            <w:r w:rsidR="002D2609" w:rsidRPr="00963A6D" w:rsidDel="00030FFB">
              <w:rPr>
                <w:rStyle w:val="Hipervnculo"/>
                <w:b/>
                <w:noProof/>
              </w:rPr>
              <w:delText>t</w:delText>
            </w:r>
          </w:del>
          <w:r w:rsidR="002D2609" w:rsidRPr="00963A6D">
            <w:rPr>
              <w:rStyle w:val="Hipervnculo"/>
              <w:b/>
              <w:noProof/>
            </w:rPr>
            <w:t>ecnolog</w:t>
          </w:r>
          <w:ins w:id="187" w:author="Lucy Julián" w:date="2014-02-09T01:01:00Z">
            <w:r w:rsidR="00030FFB">
              <w:rPr>
                <w:rStyle w:val="Hipervnculo"/>
                <w:b/>
                <w:noProof/>
              </w:rPr>
              <w:t>í</w:t>
            </w:r>
          </w:ins>
          <w:del w:id="188" w:author="Lucy Julián" w:date="2014-02-09T01:01:00Z">
            <w:r w:rsidR="002D2609" w:rsidRPr="00963A6D" w:rsidDel="00030FFB">
              <w:rPr>
                <w:rStyle w:val="Hipervnculo"/>
                <w:b/>
                <w:noProof/>
              </w:rPr>
              <w:delText>i</w:delText>
            </w:r>
          </w:del>
          <w:r w:rsidR="002D2609" w:rsidRPr="00963A6D">
            <w:rPr>
              <w:rStyle w:val="Hipervnculo"/>
              <w:b/>
              <w:noProof/>
            </w:rPr>
            <w:t>as de informaci</w:t>
          </w:r>
          <w:ins w:id="189" w:author="Lucy Julián" w:date="2014-02-09T01:01:00Z">
            <w:r w:rsidR="00030FFB">
              <w:rPr>
                <w:rStyle w:val="Hipervnculo"/>
                <w:b/>
                <w:noProof/>
              </w:rPr>
              <w:t>ó</w:t>
            </w:r>
          </w:ins>
          <w:del w:id="190" w:author="Lucy Julián" w:date="2014-02-09T01:01:00Z">
            <w:r w:rsidR="002D2609" w:rsidRPr="00963A6D" w:rsidDel="00030FFB">
              <w:rPr>
                <w:rStyle w:val="Hipervnculo"/>
                <w:b/>
                <w:noProof/>
              </w:rPr>
              <w:delText>o</w:delText>
            </w:r>
          </w:del>
          <w:r w:rsidR="002D2609" w:rsidRPr="00963A6D">
            <w:rPr>
              <w:rStyle w:val="Hipervnculo"/>
              <w:b/>
              <w:noProof/>
            </w:rPr>
            <w:t>n y restaurantes</w:t>
          </w:r>
          <w:r w:rsidR="002D2609">
            <w:rPr>
              <w:rStyle w:val="Hipervnculo"/>
              <w:noProof/>
            </w:rPr>
            <w:t xml:space="preserve"> </w:t>
          </w:r>
          <w:r w:rsidR="002D2609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2D2609">
            <w:rPr>
              <w:noProof/>
              <w:webHidden/>
            </w:rPr>
            <w:instrText xml:space="preserve"> PAGEREF _Toc379481870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2D2609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2D2609" w:rsidRDefault="00417379" w:rsidP="002D2609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379481870" w:history="1">
            <w:r w:rsidR="002D2609">
              <w:rPr>
                <w:rStyle w:val="Hipervnculo"/>
                <w:noProof/>
              </w:rPr>
              <w:t xml:space="preserve">3.3.1  antecedentes </w:t>
            </w:r>
            <w:r w:rsidR="002D2609">
              <w:rPr>
                <w:noProof/>
                <w:webHidden/>
              </w:rPr>
              <w:tab/>
            </w:r>
            <w:r w:rsidR="009442E7">
              <w:rPr>
                <w:noProof/>
                <w:webHidden/>
              </w:rPr>
              <w:fldChar w:fldCharType="begin"/>
            </w:r>
            <w:r w:rsidR="002D2609">
              <w:rPr>
                <w:noProof/>
                <w:webHidden/>
              </w:rPr>
              <w:instrText xml:space="preserve"> PAGEREF _Toc379481870 \h </w:instrText>
            </w:r>
            <w:r w:rsidR="009442E7">
              <w:rPr>
                <w:noProof/>
                <w:webHidden/>
              </w:rPr>
            </w:r>
            <w:r w:rsidR="009442E7">
              <w:rPr>
                <w:noProof/>
                <w:webHidden/>
              </w:rPr>
              <w:fldChar w:fldCharType="separate"/>
            </w:r>
            <w:r w:rsidR="002D2609">
              <w:rPr>
                <w:noProof/>
                <w:webHidden/>
              </w:rPr>
              <w:t>7</w:t>
            </w:r>
            <w:r w:rsidR="009442E7">
              <w:rPr>
                <w:noProof/>
                <w:webHidden/>
              </w:rPr>
              <w:fldChar w:fldCharType="end"/>
            </w:r>
          </w:hyperlink>
        </w:p>
        <w:p w:rsidR="002D2609" w:rsidRPr="00963A6D" w:rsidRDefault="009442E7" w:rsidP="002D2609">
          <w:pPr>
            <w:pStyle w:val="TDC2"/>
            <w:tabs>
              <w:tab w:val="left" w:pos="880"/>
              <w:tab w:val="right" w:leader="dot" w:pos="8828"/>
            </w:tabs>
            <w:rPr>
              <w:b/>
              <w:noProof/>
            </w:rPr>
          </w:pPr>
          <w:r>
            <w:fldChar w:fldCharType="begin"/>
          </w:r>
          <w:r>
            <w:instrText>HYPERLINK \l "_Toc379481870"</w:instrText>
          </w:r>
          <w:r>
            <w:fldChar w:fldCharType="separate"/>
          </w:r>
          <w:r w:rsidR="002A0258" w:rsidRPr="00963A6D">
            <w:rPr>
              <w:rStyle w:val="Hipervnculo"/>
              <w:b/>
              <w:noProof/>
            </w:rPr>
            <w:t>3.4</w:t>
          </w:r>
          <w:r w:rsidR="002D2609" w:rsidRPr="00963A6D">
            <w:rPr>
              <w:rStyle w:val="Hipervnculo"/>
              <w:b/>
              <w:noProof/>
            </w:rPr>
            <w:t xml:space="preserve">  </w:t>
          </w:r>
          <w:ins w:id="191" w:author="Lucy Julián" w:date="2014-02-09T01:03:00Z">
            <w:r w:rsidR="000E52D7">
              <w:rPr>
                <w:rStyle w:val="Hipervnculo"/>
                <w:b/>
                <w:noProof/>
              </w:rPr>
              <w:t>T</w:t>
            </w:r>
          </w:ins>
          <w:del w:id="192" w:author="Lucy Julián" w:date="2014-02-09T01:03:00Z">
            <w:r w:rsidR="002D2609" w:rsidRPr="00963A6D" w:rsidDel="000E52D7">
              <w:rPr>
                <w:rStyle w:val="Hipervnculo"/>
                <w:b/>
                <w:noProof/>
              </w:rPr>
              <w:delText>t</w:delText>
            </w:r>
          </w:del>
          <w:r w:rsidR="002D2609" w:rsidRPr="00963A6D">
            <w:rPr>
              <w:rStyle w:val="Hipervnculo"/>
              <w:b/>
              <w:noProof/>
            </w:rPr>
            <w:t>ecnolog</w:t>
          </w:r>
          <w:ins w:id="193" w:author="Lucy Julián" w:date="2014-02-09T01:03:00Z">
            <w:r w:rsidR="000E52D7">
              <w:rPr>
                <w:rStyle w:val="Hipervnculo"/>
                <w:b/>
                <w:noProof/>
              </w:rPr>
              <w:t>í</w:t>
            </w:r>
          </w:ins>
          <w:del w:id="194" w:author="Lucy Julián" w:date="2014-02-09T01:03:00Z">
            <w:r w:rsidR="002D2609" w:rsidRPr="00963A6D" w:rsidDel="000E52D7">
              <w:rPr>
                <w:rStyle w:val="Hipervnculo"/>
                <w:b/>
                <w:noProof/>
              </w:rPr>
              <w:delText>i</w:delText>
            </w:r>
          </w:del>
          <w:r w:rsidR="002D2609" w:rsidRPr="00963A6D">
            <w:rPr>
              <w:rStyle w:val="Hipervnculo"/>
              <w:b/>
              <w:noProof/>
            </w:rPr>
            <w:t>as de informaci</w:t>
          </w:r>
          <w:ins w:id="195" w:author="Lucy Julián" w:date="2014-02-09T01:03:00Z">
            <w:r w:rsidR="000E52D7">
              <w:rPr>
                <w:rStyle w:val="Hipervnculo"/>
                <w:b/>
                <w:noProof/>
              </w:rPr>
              <w:t>ó</w:t>
            </w:r>
          </w:ins>
          <w:del w:id="196" w:author="Lucy Julián" w:date="2014-02-09T01:03:00Z">
            <w:r w:rsidR="002D2609" w:rsidRPr="00963A6D" w:rsidDel="000E52D7">
              <w:rPr>
                <w:rStyle w:val="Hipervnculo"/>
                <w:b/>
                <w:noProof/>
              </w:rPr>
              <w:delText>o</w:delText>
            </w:r>
          </w:del>
          <w:r w:rsidR="002D2609" w:rsidRPr="00963A6D">
            <w:rPr>
              <w:rStyle w:val="Hipervnculo"/>
              <w:b/>
              <w:noProof/>
            </w:rPr>
            <w:t>n aplicadas a la industria restaurantera</w:t>
          </w:r>
          <w:r w:rsidR="002A0258" w:rsidRPr="00963A6D">
            <w:rPr>
              <w:rStyle w:val="Hipervnculo"/>
              <w:b/>
              <w:noProof/>
            </w:rPr>
            <w:t xml:space="preserve"> en </w:t>
          </w:r>
          <w:ins w:id="197" w:author="Lucy Julián" w:date="2014-02-09T01:03:00Z">
            <w:r w:rsidR="000E52D7">
              <w:rPr>
                <w:rStyle w:val="Hipervnculo"/>
                <w:b/>
                <w:noProof/>
              </w:rPr>
              <w:t>T</w:t>
            </w:r>
          </w:ins>
          <w:del w:id="198" w:author="Lucy Julián" w:date="2014-02-09T01:03:00Z">
            <w:r w:rsidR="002A0258" w:rsidRPr="00963A6D" w:rsidDel="000E52D7">
              <w:rPr>
                <w:rStyle w:val="Hipervnculo"/>
                <w:b/>
                <w:noProof/>
              </w:rPr>
              <w:delText>t</w:delText>
            </w:r>
          </w:del>
          <w:r w:rsidR="002A0258" w:rsidRPr="00963A6D">
            <w:rPr>
              <w:rStyle w:val="Hipervnculo"/>
              <w:b/>
              <w:noProof/>
            </w:rPr>
            <w:t xml:space="preserve">uxtla </w:t>
          </w:r>
          <w:ins w:id="199" w:author="Lucy Julián" w:date="2014-02-09T01:03:00Z">
            <w:r w:rsidR="000E52D7">
              <w:rPr>
                <w:rStyle w:val="Hipervnculo"/>
                <w:b/>
                <w:noProof/>
              </w:rPr>
              <w:t>G</w:t>
            </w:r>
          </w:ins>
          <w:del w:id="200" w:author="Lucy Julián" w:date="2014-02-09T01:03:00Z">
            <w:r w:rsidR="002A0258" w:rsidRPr="00963A6D" w:rsidDel="000E52D7">
              <w:rPr>
                <w:rStyle w:val="Hipervnculo"/>
                <w:b/>
                <w:noProof/>
              </w:rPr>
              <w:delText>g</w:delText>
            </w:r>
          </w:del>
          <w:r w:rsidR="002A0258" w:rsidRPr="00963A6D">
            <w:rPr>
              <w:rStyle w:val="Hipervnculo"/>
              <w:b/>
              <w:noProof/>
            </w:rPr>
            <w:t>uiti</w:t>
          </w:r>
          <w:ins w:id="201" w:author="Lucy Julián" w:date="2014-02-09T01:03:00Z">
            <w:r w:rsidR="000E52D7">
              <w:rPr>
                <w:rStyle w:val="Hipervnculo"/>
                <w:b/>
                <w:noProof/>
              </w:rPr>
              <w:t>é</w:t>
            </w:r>
          </w:ins>
          <w:del w:id="202" w:author="Lucy Julián" w:date="2014-02-09T01:03:00Z">
            <w:r w:rsidR="002A0258" w:rsidRPr="00963A6D" w:rsidDel="000E52D7">
              <w:rPr>
                <w:rStyle w:val="Hipervnculo"/>
                <w:b/>
                <w:noProof/>
              </w:rPr>
              <w:delText>e</w:delText>
            </w:r>
          </w:del>
          <w:r w:rsidR="002A0258" w:rsidRPr="00963A6D">
            <w:rPr>
              <w:rStyle w:val="Hipervnculo"/>
              <w:b/>
              <w:noProof/>
            </w:rPr>
            <w:t>rrez</w:t>
          </w:r>
          <w:r w:rsidR="002D2609" w:rsidRPr="00963A6D">
            <w:rPr>
              <w:rStyle w:val="Hipervnculo"/>
              <w:b/>
              <w:noProof/>
            </w:rPr>
            <w:t xml:space="preserve"> </w:t>
          </w:r>
          <w:r w:rsidR="002D2609" w:rsidRPr="00963A6D">
            <w:rPr>
              <w:b/>
              <w:noProof/>
              <w:webHidden/>
            </w:rPr>
            <w:tab/>
          </w:r>
          <w:r w:rsidRPr="00963A6D">
            <w:rPr>
              <w:b/>
              <w:noProof/>
              <w:webHidden/>
            </w:rPr>
            <w:fldChar w:fldCharType="begin"/>
          </w:r>
          <w:r w:rsidR="002D2609" w:rsidRPr="00963A6D">
            <w:rPr>
              <w:b/>
              <w:noProof/>
              <w:webHidden/>
            </w:rPr>
            <w:instrText xml:space="preserve"> PAGEREF _Toc379481870 \h </w:instrText>
          </w:r>
          <w:r w:rsidRPr="00963A6D">
            <w:rPr>
              <w:b/>
              <w:noProof/>
              <w:webHidden/>
            </w:rPr>
          </w:r>
          <w:r w:rsidRPr="00963A6D">
            <w:rPr>
              <w:b/>
              <w:noProof/>
              <w:webHidden/>
            </w:rPr>
            <w:fldChar w:fldCharType="separate"/>
          </w:r>
          <w:r w:rsidR="002D2609" w:rsidRPr="00963A6D">
            <w:rPr>
              <w:b/>
              <w:noProof/>
              <w:webHidden/>
            </w:rPr>
            <w:t>7</w:t>
          </w:r>
          <w:r w:rsidRPr="00963A6D">
            <w:rPr>
              <w:b/>
              <w:noProof/>
              <w:webHidden/>
            </w:rPr>
            <w:fldChar w:fldCharType="end"/>
          </w:r>
          <w:r>
            <w:fldChar w:fldCharType="end"/>
          </w:r>
        </w:p>
        <w:p w:rsidR="002D2609" w:rsidRDefault="009442E7" w:rsidP="005A590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"_Toc379481870"</w:instrText>
          </w:r>
          <w:r>
            <w:fldChar w:fldCharType="separate"/>
          </w:r>
          <w:r w:rsidR="002A0258">
            <w:rPr>
              <w:rStyle w:val="Hipervnculo"/>
              <w:noProof/>
            </w:rPr>
            <w:t>3.4.1</w:t>
          </w:r>
          <w:r w:rsidR="002D2609">
            <w:rPr>
              <w:rStyle w:val="Hipervnculo"/>
              <w:noProof/>
            </w:rPr>
            <w:t xml:space="preserve"> </w:t>
          </w:r>
          <w:ins w:id="203" w:author="Lucy Julián" w:date="2014-02-09T01:03:00Z">
            <w:r w:rsidR="000E52D7">
              <w:rPr>
                <w:rStyle w:val="Hipervnculo"/>
                <w:noProof/>
              </w:rPr>
              <w:t>U</w:t>
            </w:r>
          </w:ins>
          <w:del w:id="204" w:author="Lucy Julián" w:date="2014-02-09T01:03:00Z">
            <w:r w:rsidR="002D2609" w:rsidDel="000E52D7">
              <w:rPr>
                <w:rStyle w:val="Hipervnculo"/>
                <w:noProof/>
              </w:rPr>
              <w:delText>u</w:delText>
            </w:r>
          </w:del>
          <w:r w:rsidR="002D2609">
            <w:rPr>
              <w:rStyle w:val="Hipervnculo"/>
              <w:noProof/>
            </w:rPr>
            <w:t>so de las tecnolog</w:t>
          </w:r>
          <w:ins w:id="205" w:author="Lucy Julián" w:date="2014-02-09T01:03:00Z">
            <w:r w:rsidR="000E52D7">
              <w:rPr>
                <w:rStyle w:val="Hipervnculo"/>
                <w:noProof/>
              </w:rPr>
              <w:t>í</w:t>
            </w:r>
          </w:ins>
          <w:del w:id="206" w:author="Lucy Julián" w:date="2014-02-09T01:03:00Z">
            <w:r w:rsidR="002D2609" w:rsidDel="000E52D7">
              <w:rPr>
                <w:rStyle w:val="Hipervnculo"/>
                <w:noProof/>
              </w:rPr>
              <w:delText>i</w:delText>
            </w:r>
          </w:del>
          <w:r w:rsidR="002D2609">
            <w:rPr>
              <w:rStyle w:val="Hipervnculo"/>
              <w:noProof/>
            </w:rPr>
            <w:t>as de informaci</w:t>
          </w:r>
          <w:ins w:id="207" w:author="Lucy Julián" w:date="2014-02-09T01:03:00Z">
            <w:r w:rsidR="000E52D7">
              <w:rPr>
                <w:rStyle w:val="Hipervnculo"/>
                <w:noProof/>
              </w:rPr>
              <w:t>ó</w:t>
            </w:r>
          </w:ins>
          <w:del w:id="208" w:author="Lucy Julián" w:date="2014-02-09T01:03:00Z">
            <w:r w:rsidR="002D2609" w:rsidDel="000E52D7">
              <w:rPr>
                <w:rStyle w:val="Hipervnculo"/>
                <w:noProof/>
              </w:rPr>
              <w:delText>o</w:delText>
            </w:r>
          </w:del>
          <w:r w:rsidR="002D2609">
            <w:rPr>
              <w:rStyle w:val="Hipervnculo"/>
              <w:noProof/>
            </w:rPr>
            <w:t xml:space="preserve">n como recurso de publicidad </w:t>
          </w:r>
          <w:r w:rsidR="002D2609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2D2609">
            <w:rPr>
              <w:noProof/>
              <w:webHidden/>
            </w:rPr>
            <w:instrText xml:space="preserve"> PAGEREF _Toc379481870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2D2609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89036F" w:rsidRPr="0089036F" w:rsidRDefault="009442E7" w:rsidP="0089036F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"_Toc379481870"</w:instrText>
          </w:r>
          <w:r>
            <w:fldChar w:fldCharType="separate"/>
          </w:r>
          <w:r w:rsidR="0089036F">
            <w:rPr>
              <w:rStyle w:val="Hipervnculo"/>
              <w:noProof/>
            </w:rPr>
            <w:t xml:space="preserve">3.4.2 </w:t>
          </w:r>
          <w:ins w:id="209" w:author="Lucy Julián" w:date="2014-02-09T01:03:00Z">
            <w:r w:rsidR="000E52D7">
              <w:rPr>
                <w:rStyle w:val="Hipervnculo"/>
                <w:noProof/>
              </w:rPr>
              <w:t>U</w:t>
            </w:r>
          </w:ins>
          <w:del w:id="210" w:author="Lucy Julián" w:date="2014-02-09T01:03:00Z">
            <w:r w:rsidR="0089036F" w:rsidDel="000E52D7">
              <w:rPr>
                <w:rStyle w:val="Hipervnculo"/>
                <w:noProof/>
              </w:rPr>
              <w:delText>u</w:delText>
            </w:r>
          </w:del>
          <w:r w:rsidR="0089036F">
            <w:rPr>
              <w:rStyle w:val="Hipervnculo"/>
              <w:noProof/>
            </w:rPr>
            <w:t>so de las tecnolog</w:t>
          </w:r>
          <w:ins w:id="211" w:author="Lucy Julián" w:date="2014-02-09T01:03:00Z">
            <w:r w:rsidR="000E52D7">
              <w:rPr>
                <w:rStyle w:val="Hipervnculo"/>
                <w:noProof/>
              </w:rPr>
              <w:t>í</w:t>
            </w:r>
          </w:ins>
          <w:del w:id="212" w:author="Lucy Julián" w:date="2014-02-09T01:03:00Z">
            <w:r w:rsidR="0089036F" w:rsidDel="000E52D7">
              <w:rPr>
                <w:rStyle w:val="Hipervnculo"/>
                <w:noProof/>
              </w:rPr>
              <w:delText>i</w:delText>
            </w:r>
          </w:del>
          <w:r w:rsidR="0089036F">
            <w:rPr>
              <w:rStyle w:val="Hipervnculo"/>
              <w:noProof/>
            </w:rPr>
            <w:t>as de informaci</w:t>
          </w:r>
          <w:ins w:id="213" w:author="Lucy Julián" w:date="2014-02-09T01:04:00Z">
            <w:r w:rsidR="000E52D7">
              <w:rPr>
                <w:rStyle w:val="Hipervnculo"/>
                <w:noProof/>
              </w:rPr>
              <w:t>ó</w:t>
            </w:r>
          </w:ins>
          <w:del w:id="214" w:author="Lucy Julián" w:date="2014-02-09T01:04:00Z">
            <w:r w:rsidR="0089036F" w:rsidDel="000E52D7">
              <w:rPr>
                <w:rStyle w:val="Hipervnculo"/>
                <w:noProof/>
              </w:rPr>
              <w:delText>o</w:delText>
            </w:r>
          </w:del>
          <w:r w:rsidR="0089036F">
            <w:rPr>
              <w:rStyle w:val="Hipervnculo"/>
              <w:noProof/>
            </w:rPr>
            <w:t>n como recurso de recomendaci</w:t>
          </w:r>
          <w:ins w:id="215" w:author="Lucy Julián" w:date="2014-02-09T01:04:00Z">
            <w:r w:rsidR="000E52D7">
              <w:rPr>
                <w:rStyle w:val="Hipervnculo"/>
                <w:noProof/>
              </w:rPr>
              <w:t>ó</w:t>
            </w:r>
          </w:ins>
          <w:del w:id="216" w:author="Lucy Julián" w:date="2014-02-09T01:04:00Z">
            <w:r w:rsidR="0089036F" w:rsidDel="000E52D7">
              <w:rPr>
                <w:rStyle w:val="Hipervnculo"/>
                <w:noProof/>
              </w:rPr>
              <w:delText>o</w:delText>
            </w:r>
          </w:del>
          <w:r w:rsidR="0089036F">
            <w:rPr>
              <w:rStyle w:val="Hipervnculo"/>
              <w:noProof/>
            </w:rPr>
            <w:t xml:space="preserve">n </w:t>
          </w:r>
          <w:r w:rsidR="0089036F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89036F">
            <w:rPr>
              <w:noProof/>
              <w:webHidden/>
            </w:rPr>
            <w:instrText xml:space="preserve"> PAGEREF _Toc379481870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89036F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2A0258" w:rsidRDefault="009442E7" w:rsidP="002A025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"_Toc379481870"</w:instrText>
          </w:r>
          <w:r>
            <w:fldChar w:fldCharType="separate"/>
          </w:r>
          <w:r w:rsidR="0089036F">
            <w:rPr>
              <w:rStyle w:val="Hipervnculo"/>
              <w:noProof/>
            </w:rPr>
            <w:t>3.4.3</w:t>
          </w:r>
          <w:r w:rsidR="002A0258">
            <w:rPr>
              <w:rStyle w:val="Hipervnculo"/>
              <w:noProof/>
            </w:rPr>
            <w:t xml:space="preserve"> </w:t>
          </w:r>
          <w:ins w:id="217" w:author="Lucy Julián" w:date="2014-02-09T01:04:00Z">
            <w:r w:rsidR="000E52D7">
              <w:rPr>
                <w:rStyle w:val="Hipervnculo"/>
                <w:noProof/>
              </w:rPr>
              <w:t>U</w:t>
            </w:r>
          </w:ins>
          <w:del w:id="218" w:author="Lucy Julián" w:date="2014-02-09T01:04:00Z">
            <w:r w:rsidR="002A0258" w:rsidDel="000E52D7">
              <w:rPr>
                <w:rStyle w:val="Hipervnculo"/>
                <w:noProof/>
              </w:rPr>
              <w:delText>u</w:delText>
            </w:r>
          </w:del>
          <w:r w:rsidR="002A0258">
            <w:rPr>
              <w:rStyle w:val="Hipervnculo"/>
              <w:noProof/>
            </w:rPr>
            <w:t>so d</w:t>
          </w:r>
          <w:r w:rsidR="00DC352B">
            <w:rPr>
              <w:rStyle w:val="Hipervnculo"/>
              <w:noProof/>
            </w:rPr>
            <w:t>e aplicaciones m</w:t>
          </w:r>
          <w:ins w:id="219" w:author="Lucy Julián" w:date="2014-02-09T01:04:00Z">
            <w:r w:rsidR="000E52D7">
              <w:rPr>
                <w:rStyle w:val="Hipervnculo"/>
                <w:noProof/>
              </w:rPr>
              <w:t>ó</w:t>
            </w:r>
          </w:ins>
          <w:del w:id="220" w:author="Lucy Julián" w:date="2014-02-09T01:04:00Z">
            <w:r w:rsidR="00DC352B" w:rsidDel="000E52D7">
              <w:rPr>
                <w:rStyle w:val="Hipervnculo"/>
                <w:noProof/>
              </w:rPr>
              <w:delText>o</w:delText>
            </w:r>
          </w:del>
          <w:r w:rsidR="00DC352B">
            <w:rPr>
              <w:rStyle w:val="Hipervnculo"/>
              <w:noProof/>
            </w:rPr>
            <w:t>viles de recom</w:t>
          </w:r>
          <w:r w:rsidR="002A0258">
            <w:rPr>
              <w:rStyle w:val="Hipervnculo"/>
              <w:noProof/>
            </w:rPr>
            <w:t>e</w:t>
          </w:r>
          <w:r w:rsidR="00DC352B">
            <w:rPr>
              <w:rStyle w:val="Hipervnculo"/>
              <w:noProof/>
            </w:rPr>
            <w:t>n</w:t>
          </w:r>
          <w:r w:rsidR="002A0258">
            <w:rPr>
              <w:rStyle w:val="Hipervnculo"/>
              <w:noProof/>
            </w:rPr>
            <w:t>daci</w:t>
          </w:r>
          <w:ins w:id="221" w:author="Lucy Julián" w:date="2014-02-09T01:04:00Z">
            <w:r w:rsidR="000E52D7">
              <w:rPr>
                <w:rStyle w:val="Hipervnculo"/>
                <w:noProof/>
              </w:rPr>
              <w:t>ó</w:t>
            </w:r>
          </w:ins>
          <w:del w:id="222" w:author="Lucy Julián" w:date="2014-02-09T01:04:00Z">
            <w:r w:rsidR="002A0258" w:rsidDel="000E52D7">
              <w:rPr>
                <w:rStyle w:val="Hipervnculo"/>
                <w:noProof/>
              </w:rPr>
              <w:delText>o</w:delText>
            </w:r>
          </w:del>
          <w:r w:rsidR="002A0258">
            <w:rPr>
              <w:rStyle w:val="Hipervnculo"/>
              <w:noProof/>
            </w:rPr>
            <w:t>n</w:t>
          </w:r>
          <w:r w:rsidR="0089036F">
            <w:rPr>
              <w:rStyle w:val="Hipervnculo"/>
              <w:noProof/>
            </w:rPr>
            <w:t xml:space="preserve"> como red social</w:t>
          </w:r>
          <w:r w:rsidR="002A0258">
            <w:rPr>
              <w:rStyle w:val="Hipervnculo"/>
              <w:noProof/>
            </w:rPr>
            <w:t xml:space="preserve"> en </w:t>
          </w:r>
          <w:ins w:id="223" w:author="Lucy Julián" w:date="2014-02-09T01:04:00Z">
            <w:r w:rsidR="000E52D7">
              <w:rPr>
                <w:rStyle w:val="Hipervnculo"/>
                <w:noProof/>
              </w:rPr>
              <w:t>T</w:t>
            </w:r>
          </w:ins>
          <w:del w:id="224" w:author="Lucy Julián" w:date="2014-02-09T01:04:00Z">
            <w:r w:rsidR="002A0258" w:rsidDel="000E52D7">
              <w:rPr>
                <w:rStyle w:val="Hipervnculo"/>
                <w:noProof/>
              </w:rPr>
              <w:delText>t</w:delText>
            </w:r>
          </w:del>
          <w:r w:rsidR="002A0258">
            <w:rPr>
              <w:rStyle w:val="Hipervnculo"/>
              <w:noProof/>
            </w:rPr>
            <w:t xml:space="preserve">uxtla </w:t>
          </w:r>
          <w:ins w:id="225" w:author="Lucy Julián" w:date="2014-02-09T01:04:00Z">
            <w:r w:rsidR="000E52D7">
              <w:rPr>
                <w:rStyle w:val="Hipervnculo"/>
                <w:noProof/>
              </w:rPr>
              <w:t>G</w:t>
            </w:r>
          </w:ins>
          <w:del w:id="226" w:author="Lucy Julián" w:date="2014-02-09T01:04:00Z">
            <w:r w:rsidR="002A0258" w:rsidDel="000E52D7">
              <w:rPr>
                <w:rStyle w:val="Hipervnculo"/>
                <w:noProof/>
              </w:rPr>
              <w:delText>g</w:delText>
            </w:r>
          </w:del>
          <w:r w:rsidR="002A0258">
            <w:rPr>
              <w:rStyle w:val="Hipervnculo"/>
              <w:noProof/>
            </w:rPr>
            <w:t>uti</w:t>
          </w:r>
          <w:ins w:id="227" w:author="Lucy Julián" w:date="2014-02-09T01:04:00Z">
            <w:r w:rsidR="000E52D7">
              <w:rPr>
                <w:rStyle w:val="Hipervnculo"/>
                <w:noProof/>
              </w:rPr>
              <w:t>é</w:t>
            </w:r>
          </w:ins>
          <w:del w:id="228" w:author="Lucy Julián" w:date="2014-02-09T01:04:00Z">
            <w:r w:rsidR="002A0258" w:rsidDel="000E52D7">
              <w:rPr>
                <w:rStyle w:val="Hipervnculo"/>
                <w:noProof/>
              </w:rPr>
              <w:delText>e</w:delText>
            </w:r>
          </w:del>
          <w:r w:rsidR="002A0258">
            <w:rPr>
              <w:rStyle w:val="Hipervnculo"/>
              <w:noProof/>
            </w:rPr>
            <w:t xml:space="preserve">rrez </w:t>
          </w:r>
          <w:r w:rsidR="002A0258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2A0258">
            <w:rPr>
              <w:noProof/>
              <w:webHidden/>
            </w:rPr>
            <w:instrText xml:space="preserve"> PAGEREF _Toc379481870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2A0258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2A0258" w:rsidRDefault="009442E7" w:rsidP="002A025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"_Toc379481870"</w:instrText>
          </w:r>
          <w:r>
            <w:fldChar w:fldCharType="separate"/>
          </w:r>
          <w:r w:rsidR="0089036F">
            <w:rPr>
              <w:rStyle w:val="Hipervnculo"/>
              <w:noProof/>
            </w:rPr>
            <w:t>3.4.4</w:t>
          </w:r>
          <w:r w:rsidR="002A0258">
            <w:rPr>
              <w:rStyle w:val="Hipervnculo"/>
              <w:noProof/>
            </w:rPr>
            <w:t xml:space="preserve"> </w:t>
          </w:r>
          <w:ins w:id="229" w:author="Lucy Julián" w:date="2014-02-09T01:04:00Z">
            <w:r w:rsidR="000E52D7">
              <w:rPr>
                <w:rStyle w:val="Hipervnculo"/>
                <w:noProof/>
              </w:rPr>
              <w:t>I</w:t>
            </w:r>
          </w:ins>
          <w:del w:id="230" w:author="Lucy Julián" w:date="2014-02-09T01:04:00Z">
            <w:r w:rsidR="002A0258" w:rsidDel="000E52D7">
              <w:rPr>
                <w:rStyle w:val="Hipervnculo"/>
                <w:noProof/>
              </w:rPr>
              <w:delText>i</w:delText>
            </w:r>
          </w:del>
          <w:r w:rsidR="002A0258">
            <w:rPr>
              <w:rStyle w:val="Hipervnculo"/>
              <w:noProof/>
            </w:rPr>
            <w:t xml:space="preserve">mpacto en el mercado de </w:t>
          </w:r>
          <w:ins w:id="231" w:author="Lucy Julián" w:date="2014-02-09T01:04:00Z">
            <w:r w:rsidR="000E52D7">
              <w:rPr>
                <w:rStyle w:val="Hipervnculo"/>
                <w:noProof/>
              </w:rPr>
              <w:t>T</w:t>
            </w:r>
          </w:ins>
          <w:del w:id="232" w:author="Lucy Julián" w:date="2014-02-09T01:04:00Z">
            <w:r w:rsidR="002A0258" w:rsidDel="000E52D7">
              <w:rPr>
                <w:rStyle w:val="Hipervnculo"/>
                <w:noProof/>
              </w:rPr>
              <w:delText>t</w:delText>
            </w:r>
          </w:del>
          <w:r w:rsidR="002A0258">
            <w:rPr>
              <w:rStyle w:val="Hipervnculo"/>
              <w:noProof/>
            </w:rPr>
            <w:t xml:space="preserve">uxtla </w:t>
          </w:r>
          <w:ins w:id="233" w:author="Lucy Julián" w:date="2014-02-09T01:04:00Z">
            <w:r w:rsidR="000E52D7">
              <w:rPr>
                <w:rStyle w:val="Hipervnculo"/>
                <w:noProof/>
              </w:rPr>
              <w:t>G</w:t>
            </w:r>
          </w:ins>
          <w:del w:id="234" w:author="Lucy Julián" w:date="2014-02-09T01:04:00Z">
            <w:r w:rsidR="002A0258" w:rsidDel="000E52D7">
              <w:rPr>
                <w:rStyle w:val="Hipervnculo"/>
                <w:noProof/>
              </w:rPr>
              <w:delText>g</w:delText>
            </w:r>
          </w:del>
          <w:r w:rsidR="002A0258">
            <w:rPr>
              <w:rStyle w:val="Hipervnculo"/>
              <w:noProof/>
            </w:rPr>
            <w:t>uti</w:t>
          </w:r>
          <w:ins w:id="235" w:author="Lucy Julián" w:date="2014-02-09T01:04:00Z">
            <w:r w:rsidR="000E52D7">
              <w:rPr>
                <w:rStyle w:val="Hipervnculo"/>
                <w:noProof/>
              </w:rPr>
              <w:t>é</w:t>
            </w:r>
          </w:ins>
          <w:del w:id="236" w:author="Lucy Julián" w:date="2014-02-09T01:04:00Z">
            <w:r w:rsidR="002A0258" w:rsidDel="000E52D7">
              <w:rPr>
                <w:rStyle w:val="Hipervnculo"/>
                <w:noProof/>
              </w:rPr>
              <w:delText>e</w:delText>
            </w:r>
          </w:del>
          <w:r w:rsidR="002A0258">
            <w:rPr>
              <w:rStyle w:val="Hipervnculo"/>
              <w:noProof/>
            </w:rPr>
            <w:t xml:space="preserve">rrez </w:t>
          </w:r>
          <w:r w:rsidR="002A0258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2A0258">
            <w:rPr>
              <w:noProof/>
              <w:webHidden/>
            </w:rPr>
            <w:instrText xml:space="preserve"> PAGEREF _Toc379481870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2A0258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2A0258" w:rsidRDefault="002A0258" w:rsidP="002A0258">
          <w:pPr>
            <w:rPr>
              <w:lang w:eastAsia="es-MX"/>
            </w:rPr>
          </w:pPr>
        </w:p>
        <w:p w:rsidR="0089036F" w:rsidRPr="002A0258" w:rsidRDefault="0089036F" w:rsidP="002A0258">
          <w:pPr>
            <w:rPr>
              <w:lang w:eastAsia="es-MX"/>
            </w:rPr>
          </w:pPr>
        </w:p>
        <w:p w:rsidR="005A5908" w:rsidRDefault="00417379" w:rsidP="005A5908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79481877" w:history="1">
            <w:r w:rsidR="007D6031" w:rsidRPr="009763ED">
              <w:rPr>
                <w:rStyle w:val="Hipervnculo"/>
                <w:b/>
                <w:noProof/>
              </w:rPr>
              <w:t>Capítulo 4. Marco Teórico Referencial</w:t>
            </w:r>
            <w:r w:rsidR="007D6031">
              <w:rPr>
                <w:noProof/>
                <w:webHidden/>
              </w:rPr>
              <w:tab/>
            </w:r>
            <w:r w:rsidR="009442E7">
              <w:rPr>
                <w:noProof/>
                <w:webHidden/>
              </w:rPr>
              <w:fldChar w:fldCharType="begin"/>
            </w:r>
            <w:r w:rsidR="007D6031">
              <w:rPr>
                <w:noProof/>
                <w:webHidden/>
              </w:rPr>
              <w:instrText xml:space="preserve"> PAGEREF _Toc379481877 \h </w:instrText>
            </w:r>
            <w:r w:rsidR="009442E7">
              <w:rPr>
                <w:noProof/>
                <w:webHidden/>
              </w:rPr>
            </w:r>
            <w:r w:rsidR="009442E7">
              <w:rPr>
                <w:noProof/>
                <w:webHidden/>
              </w:rPr>
              <w:fldChar w:fldCharType="separate"/>
            </w:r>
            <w:r w:rsidR="00BD1015">
              <w:rPr>
                <w:noProof/>
                <w:webHidden/>
              </w:rPr>
              <w:t>7</w:t>
            </w:r>
            <w:r w:rsidR="009442E7">
              <w:rPr>
                <w:noProof/>
                <w:webHidden/>
              </w:rPr>
              <w:fldChar w:fldCharType="end"/>
            </w:r>
          </w:hyperlink>
        </w:p>
        <w:p w:rsidR="005A5908" w:rsidRPr="002D2609" w:rsidRDefault="00417379" w:rsidP="005A590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HYPERLINK \l "_Toc379481870" </w:instrText>
          </w:r>
          <w:r>
            <w:fldChar w:fldCharType="separate"/>
          </w:r>
          <w:r w:rsidR="005A5908" w:rsidRPr="00963A6D">
            <w:rPr>
              <w:rStyle w:val="Hipervnculo"/>
              <w:b/>
              <w:noProof/>
            </w:rPr>
            <w:t xml:space="preserve">4.1 </w:t>
          </w:r>
          <w:ins w:id="237" w:author="Felipe" w:date="2014-02-09T13:45:00Z">
            <w:r w:rsidR="004C7FAA">
              <w:rPr>
                <w:rStyle w:val="Hipervnculo"/>
                <w:b/>
                <w:noProof/>
              </w:rPr>
              <w:t>M</w:t>
            </w:r>
          </w:ins>
          <w:del w:id="238" w:author="Felipe" w:date="2014-02-09T13:46:00Z">
            <w:r w:rsidR="005A5908" w:rsidRPr="00963A6D" w:rsidDel="004C7FAA">
              <w:rPr>
                <w:rStyle w:val="Hipervnculo"/>
                <w:b/>
                <w:noProof/>
              </w:rPr>
              <w:delText>m</w:delText>
            </w:r>
          </w:del>
          <w:r w:rsidR="005A5908" w:rsidRPr="00963A6D">
            <w:rPr>
              <w:rStyle w:val="Hipervnculo"/>
              <w:b/>
              <w:noProof/>
            </w:rPr>
            <w:t xml:space="preserve">odelo de trabajo </w:t>
          </w:r>
          <w:r w:rsidR="005A5908">
            <w:rPr>
              <w:noProof/>
              <w:webHidden/>
            </w:rPr>
            <w:tab/>
          </w:r>
          <w:r w:rsidR="009442E7">
            <w:rPr>
              <w:noProof/>
              <w:webHidden/>
            </w:rPr>
            <w:fldChar w:fldCharType="begin"/>
          </w:r>
          <w:r w:rsidR="005A5908">
            <w:rPr>
              <w:noProof/>
              <w:webHidden/>
            </w:rPr>
            <w:instrText xml:space="preserve"> PAGEREF _Toc379481870 \h </w:instrText>
          </w:r>
          <w:r w:rsidR="009442E7">
            <w:rPr>
              <w:noProof/>
              <w:webHidden/>
            </w:rPr>
          </w:r>
          <w:r w:rsidR="009442E7">
            <w:rPr>
              <w:noProof/>
              <w:webHidden/>
            </w:rPr>
            <w:fldChar w:fldCharType="separate"/>
          </w:r>
          <w:r w:rsidR="005A5908">
            <w:rPr>
              <w:noProof/>
              <w:webHidden/>
            </w:rPr>
            <w:t>7</w:t>
          </w:r>
          <w:r w:rsidR="009442E7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5A5908" w:rsidRPr="00963A6D" w:rsidRDefault="00417379" w:rsidP="005A5908">
          <w:pPr>
            <w:pStyle w:val="TDC2"/>
            <w:tabs>
              <w:tab w:val="left" w:pos="880"/>
              <w:tab w:val="right" w:leader="dot" w:pos="8828"/>
            </w:tabs>
            <w:rPr>
              <w:b/>
              <w:noProof/>
            </w:rPr>
          </w:pPr>
          <w:r>
            <w:fldChar w:fldCharType="begin"/>
          </w:r>
          <w:r>
            <w:instrText xml:space="preserve"> HYPERLINK \l "_Toc379481870" </w:instrText>
          </w:r>
          <w:r>
            <w:fldChar w:fldCharType="separate"/>
          </w:r>
          <w:r w:rsidR="005A5908" w:rsidRPr="00963A6D">
            <w:rPr>
              <w:rStyle w:val="Hipervnculo"/>
              <w:b/>
              <w:noProof/>
            </w:rPr>
            <w:t xml:space="preserve">4.2 </w:t>
          </w:r>
          <w:ins w:id="239" w:author="Felipe" w:date="2014-02-09T13:45:00Z">
            <w:r w:rsidR="004C7FAA">
              <w:rPr>
                <w:rStyle w:val="Hipervnculo"/>
                <w:b/>
                <w:noProof/>
              </w:rPr>
              <w:t>M</w:t>
            </w:r>
          </w:ins>
          <w:del w:id="240" w:author="Felipe" w:date="2014-02-09T13:46:00Z">
            <w:r w:rsidR="005A5908" w:rsidRPr="00963A6D" w:rsidDel="004C7FAA">
              <w:rPr>
                <w:rStyle w:val="Hipervnculo"/>
                <w:b/>
                <w:noProof/>
              </w:rPr>
              <w:delText>m</w:delText>
            </w:r>
          </w:del>
          <w:r w:rsidR="005A5908" w:rsidRPr="00963A6D">
            <w:rPr>
              <w:rStyle w:val="Hipervnculo"/>
              <w:b/>
              <w:noProof/>
            </w:rPr>
            <w:t xml:space="preserve">odelo de procesos usabilidad y accesibilidad </w:t>
          </w:r>
          <w:r w:rsidR="005A5908" w:rsidRPr="00963A6D">
            <w:rPr>
              <w:b/>
              <w:noProof/>
              <w:webHidden/>
            </w:rPr>
            <w:tab/>
          </w:r>
          <w:r w:rsidR="009442E7" w:rsidRPr="00963A6D">
            <w:rPr>
              <w:b/>
              <w:noProof/>
              <w:webHidden/>
            </w:rPr>
            <w:fldChar w:fldCharType="begin"/>
          </w:r>
          <w:r w:rsidR="005A5908" w:rsidRPr="00963A6D">
            <w:rPr>
              <w:b/>
              <w:noProof/>
              <w:webHidden/>
            </w:rPr>
            <w:instrText xml:space="preserve"> PAGEREF _Toc379481870 \h </w:instrText>
          </w:r>
          <w:r w:rsidR="009442E7" w:rsidRPr="00963A6D">
            <w:rPr>
              <w:b/>
              <w:noProof/>
              <w:webHidden/>
            </w:rPr>
          </w:r>
          <w:r w:rsidR="009442E7" w:rsidRPr="00963A6D">
            <w:rPr>
              <w:b/>
              <w:noProof/>
              <w:webHidden/>
            </w:rPr>
            <w:fldChar w:fldCharType="separate"/>
          </w:r>
          <w:r w:rsidR="005A5908" w:rsidRPr="00963A6D">
            <w:rPr>
              <w:b/>
              <w:noProof/>
              <w:webHidden/>
            </w:rPr>
            <w:t>7</w:t>
          </w:r>
          <w:r w:rsidR="009442E7" w:rsidRPr="00963A6D">
            <w:rPr>
              <w:b/>
              <w:noProof/>
              <w:webHidden/>
            </w:rPr>
            <w:fldChar w:fldCharType="end"/>
          </w:r>
          <w:r>
            <w:rPr>
              <w:b/>
              <w:noProof/>
            </w:rPr>
            <w:fldChar w:fldCharType="end"/>
          </w:r>
        </w:p>
        <w:p w:rsidR="005A5908" w:rsidRPr="00963A6D" w:rsidRDefault="00417379" w:rsidP="005A5908">
          <w:pPr>
            <w:pStyle w:val="TDC2"/>
            <w:tabs>
              <w:tab w:val="left" w:pos="880"/>
              <w:tab w:val="right" w:leader="dot" w:pos="8828"/>
            </w:tabs>
            <w:rPr>
              <w:b/>
              <w:noProof/>
            </w:rPr>
          </w:pPr>
          <w:r>
            <w:fldChar w:fldCharType="begin"/>
          </w:r>
          <w:r>
            <w:instrText xml:space="preserve"> HYPERLINK \l "_Toc379481870" </w:instrText>
          </w:r>
          <w:r>
            <w:fldChar w:fldCharType="separate"/>
          </w:r>
          <w:r w:rsidR="005A5908" w:rsidRPr="00963A6D">
            <w:rPr>
              <w:rStyle w:val="Hipervnculo"/>
              <w:b/>
              <w:noProof/>
            </w:rPr>
            <w:t xml:space="preserve">4.3 </w:t>
          </w:r>
          <w:ins w:id="241" w:author="Felipe" w:date="2014-02-09T13:46:00Z">
            <w:r w:rsidR="004C7FAA">
              <w:rPr>
                <w:rStyle w:val="Hipervnculo"/>
                <w:b/>
                <w:noProof/>
              </w:rPr>
              <w:t>A</w:t>
            </w:r>
          </w:ins>
          <w:del w:id="242" w:author="Felipe" w:date="2014-02-09T13:46:00Z">
            <w:r w:rsidR="005A5908" w:rsidRPr="00963A6D" w:rsidDel="004C7FAA">
              <w:rPr>
                <w:rStyle w:val="Hipervnculo"/>
                <w:b/>
                <w:noProof/>
              </w:rPr>
              <w:delText>a</w:delText>
            </w:r>
          </w:del>
          <w:r w:rsidR="005A5908" w:rsidRPr="00963A6D">
            <w:rPr>
              <w:rStyle w:val="Hipervnculo"/>
              <w:b/>
              <w:noProof/>
            </w:rPr>
            <w:t xml:space="preserve">plicaciones de recomendación de restaurantes  </w:t>
          </w:r>
          <w:r w:rsidR="005A5908" w:rsidRPr="00963A6D">
            <w:rPr>
              <w:b/>
              <w:noProof/>
              <w:webHidden/>
            </w:rPr>
            <w:tab/>
          </w:r>
          <w:r w:rsidR="009442E7" w:rsidRPr="00963A6D">
            <w:rPr>
              <w:b/>
              <w:noProof/>
              <w:webHidden/>
            </w:rPr>
            <w:fldChar w:fldCharType="begin"/>
          </w:r>
          <w:r w:rsidR="005A5908" w:rsidRPr="00963A6D">
            <w:rPr>
              <w:b/>
              <w:noProof/>
              <w:webHidden/>
            </w:rPr>
            <w:instrText xml:space="preserve"> PAGEREF _Toc379481870 \h </w:instrText>
          </w:r>
          <w:r w:rsidR="009442E7" w:rsidRPr="00963A6D">
            <w:rPr>
              <w:b/>
              <w:noProof/>
              <w:webHidden/>
            </w:rPr>
          </w:r>
          <w:r w:rsidR="009442E7" w:rsidRPr="00963A6D">
            <w:rPr>
              <w:b/>
              <w:noProof/>
              <w:webHidden/>
            </w:rPr>
            <w:fldChar w:fldCharType="separate"/>
          </w:r>
          <w:r w:rsidR="005A5908" w:rsidRPr="00963A6D">
            <w:rPr>
              <w:b/>
              <w:noProof/>
              <w:webHidden/>
            </w:rPr>
            <w:t>7</w:t>
          </w:r>
          <w:r w:rsidR="009442E7" w:rsidRPr="00963A6D">
            <w:rPr>
              <w:b/>
              <w:noProof/>
              <w:webHidden/>
            </w:rPr>
            <w:fldChar w:fldCharType="end"/>
          </w:r>
          <w:r>
            <w:rPr>
              <w:b/>
              <w:noProof/>
            </w:rPr>
            <w:fldChar w:fldCharType="end"/>
          </w:r>
        </w:p>
        <w:p w:rsidR="005A5908" w:rsidRPr="00963A6D" w:rsidRDefault="00417379" w:rsidP="005A5908">
          <w:pPr>
            <w:pStyle w:val="TDC2"/>
            <w:tabs>
              <w:tab w:val="left" w:pos="880"/>
              <w:tab w:val="right" w:leader="dot" w:pos="8828"/>
            </w:tabs>
            <w:rPr>
              <w:b/>
              <w:noProof/>
            </w:rPr>
          </w:pPr>
          <w:r>
            <w:fldChar w:fldCharType="begin"/>
          </w:r>
          <w:r>
            <w:instrText xml:space="preserve"> HYPERLINK \l "_Toc379481870" </w:instrText>
          </w:r>
          <w:r>
            <w:fldChar w:fldCharType="separate"/>
          </w:r>
          <w:r w:rsidR="002A0258" w:rsidRPr="00963A6D">
            <w:rPr>
              <w:rStyle w:val="Hipervnculo"/>
              <w:b/>
              <w:noProof/>
            </w:rPr>
            <w:t>4.4</w:t>
          </w:r>
          <w:ins w:id="243" w:author="Felipe" w:date="2014-02-09T13:46:00Z">
            <w:r w:rsidR="004C7FAA">
              <w:rPr>
                <w:rStyle w:val="Hipervnculo"/>
                <w:b/>
                <w:noProof/>
              </w:rPr>
              <w:t xml:space="preserve"> A</w:t>
            </w:r>
          </w:ins>
          <w:del w:id="244" w:author="Felipe" w:date="2014-02-09T13:46:00Z">
            <w:r w:rsidR="002A0258" w:rsidRPr="00963A6D" w:rsidDel="004C7FAA">
              <w:rPr>
                <w:rStyle w:val="Hipervnculo"/>
                <w:b/>
                <w:noProof/>
              </w:rPr>
              <w:delText>a</w:delText>
            </w:r>
          </w:del>
          <w:r w:rsidR="002A0258" w:rsidRPr="00963A6D">
            <w:rPr>
              <w:rStyle w:val="Hipervnculo"/>
              <w:b/>
              <w:noProof/>
            </w:rPr>
            <w:t>plicaciones moviles de r</w:t>
          </w:r>
          <w:r w:rsidR="005A5908" w:rsidRPr="00963A6D">
            <w:rPr>
              <w:rStyle w:val="Hipervnculo"/>
              <w:b/>
              <w:noProof/>
            </w:rPr>
            <w:t>ecomendacion de restaurantes</w:t>
          </w:r>
          <w:r w:rsidR="005A5908" w:rsidRPr="00963A6D">
            <w:rPr>
              <w:b/>
              <w:noProof/>
              <w:webHidden/>
            </w:rPr>
            <w:tab/>
          </w:r>
          <w:r w:rsidR="009442E7" w:rsidRPr="00963A6D">
            <w:rPr>
              <w:b/>
              <w:noProof/>
              <w:webHidden/>
            </w:rPr>
            <w:fldChar w:fldCharType="begin"/>
          </w:r>
          <w:r w:rsidR="005A5908" w:rsidRPr="00963A6D">
            <w:rPr>
              <w:b/>
              <w:noProof/>
              <w:webHidden/>
            </w:rPr>
            <w:instrText xml:space="preserve"> PAGEREF _Toc379481870 \h </w:instrText>
          </w:r>
          <w:r w:rsidR="009442E7" w:rsidRPr="00963A6D">
            <w:rPr>
              <w:b/>
              <w:noProof/>
              <w:webHidden/>
            </w:rPr>
          </w:r>
          <w:r w:rsidR="009442E7" w:rsidRPr="00963A6D">
            <w:rPr>
              <w:b/>
              <w:noProof/>
              <w:webHidden/>
            </w:rPr>
            <w:fldChar w:fldCharType="separate"/>
          </w:r>
          <w:r w:rsidR="005A5908" w:rsidRPr="00963A6D">
            <w:rPr>
              <w:b/>
              <w:noProof/>
              <w:webHidden/>
            </w:rPr>
            <w:t>7</w:t>
          </w:r>
          <w:r w:rsidR="009442E7" w:rsidRPr="00963A6D">
            <w:rPr>
              <w:b/>
              <w:noProof/>
              <w:webHidden/>
            </w:rPr>
            <w:fldChar w:fldCharType="end"/>
          </w:r>
          <w:r>
            <w:rPr>
              <w:b/>
              <w:noProof/>
            </w:rPr>
            <w:fldChar w:fldCharType="end"/>
          </w:r>
        </w:p>
        <w:p w:rsidR="005A5908" w:rsidRDefault="004C7FAA" w:rsidP="005A5908">
          <w:pPr>
            <w:rPr>
              <w:ins w:id="245" w:author="Felipe" w:date="2014-02-09T13:42:00Z"/>
              <w:lang w:eastAsia="es-MX"/>
            </w:rPr>
          </w:pPr>
          <w:ins w:id="246" w:author="Felipe" w:date="2014-02-09T13:42:00Z">
            <w:r>
              <w:rPr>
                <w:lang w:eastAsia="es-MX"/>
              </w:rPr>
              <w:t xml:space="preserve">Deben agregar las  diferentes clasificaciones </w:t>
            </w:r>
          </w:ins>
          <w:ins w:id="247" w:author="Felipe" w:date="2014-02-09T13:44:00Z">
            <w:r>
              <w:rPr>
                <w:lang w:eastAsia="es-MX"/>
              </w:rPr>
              <w:t>de recomendaci</w:t>
            </w:r>
          </w:ins>
          <w:ins w:id="248" w:author="Felipe" w:date="2014-02-09T13:47:00Z">
            <w:r>
              <w:rPr>
                <w:lang w:eastAsia="es-MX"/>
              </w:rPr>
              <w:t xml:space="preserve">ón así como las aplicaciones que utilizan la clasificación les pongo un ejemplo de la clasificación </w:t>
            </w:r>
            <w:proofErr w:type="spellStart"/>
            <w:r>
              <w:rPr>
                <w:lang w:eastAsia="es-MX"/>
              </w:rPr>
              <w:t>acontinuaci</w:t>
            </w:r>
          </w:ins>
          <w:ins w:id="249" w:author="Felipe" w:date="2014-02-09T13:48:00Z">
            <w:r>
              <w:rPr>
                <w:lang w:eastAsia="es-MX"/>
              </w:rPr>
              <w:t>ón</w:t>
            </w:r>
            <w:proofErr w:type="spellEnd"/>
            <w:r>
              <w:rPr>
                <w:lang w:eastAsia="es-MX"/>
              </w:rPr>
              <w:t>:</w:t>
            </w:r>
          </w:ins>
          <w:ins w:id="250" w:author="Felipe" w:date="2014-02-09T13:42:00Z">
            <w:r>
              <w:rPr>
                <w:lang w:eastAsia="es-MX"/>
              </w:rPr>
              <w:t xml:space="preserve"> </w:t>
            </w:r>
          </w:ins>
        </w:p>
        <w:p w:rsidR="004C7FAA" w:rsidRDefault="004C7FAA" w:rsidP="004C7FAA">
          <w:pPr>
            <w:rPr>
              <w:ins w:id="251" w:author="Felipe" w:date="2014-02-09T13:43:00Z"/>
              <w:lang w:eastAsia="es-MX"/>
            </w:rPr>
          </w:pPr>
          <w:ins w:id="252" w:author="Felipe" w:date="2014-02-09T13:43:00Z">
            <w:r>
              <w:rPr>
                <w:lang w:eastAsia="es-MX"/>
              </w:rPr>
              <w:tab/>
              <w:t xml:space="preserve">Recomendaciones basadas en </w:t>
            </w:r>
            <w:r>
              <w:rPr>
                <w:lang w:eastAsia="es-MX"/>
              </w:rPr>
              <w:t>el contexto</w:t>
            </w:r>
          </w:ins>
        </w:p>
        <w:p w:rsidR="004C7FAA" w:rsidRDefault="004C7FAA" w:rsidP="004C7FAA">
          <w:pPr>
            <w:rPr>
              <w:ins w:id="253" w:author="Felipe" w:date="2014-02-09T13:43:00Z"/>
              <w:lang w:eastAsia="es-MX"/>
            </w:rPr>
          </w:pPr>
          <w:ins w:id="254" w:author="Felipe" w:date="2014-02-09T13:43:00Z">
            <w:r>
              <w:rPr>
                <w:lang w:eastAsia="es-MX"/>
              </w:rPr>
              <w:tab/>
              <w:t>Recomendacione</w:t>
            </w:r>
            <w:r>
              <w:rPr>
                <w:lang w:eastAsia="es-MX"/>
              </w:rPr>
              <w:t xml:space="preserve">s </w:t>
            </w:r>
          </w:ins>
          <w:ins w:id="255" w:author="Felipe" w:date="2014-02-09T13:44:00Z">
            <w:r>
              <w:rPr>
                <w:lang w:eastAsia="es-MX"/>
              </w:rPr>
              <w:t>Semánticas (</w:t>
            </w:r>
          </w:ins>
          <w:ins w:id="256" w:author="Felipe" w:date="2014-02-09T13:45:00Z">
            <w:r>
              <w:rPr>
                <w:lang w:eastAsia="es-MX"/>
              </w:rPr>
              <w:t>Ontológicas</w:t>
            </w:r>
          </w:ins>
          <w:ins w:id="257" w:author="Felipe" w:date="2014-02-09T13:44:00Z">
            <w:r>
              <w:rPr>
                <w:lang w:eastAsia="es-MX"/>
              </w:rPr>
              <w:t xml:space="preserve"> y conceptuales)</w:t>
            </w:r>
          </w:ins>
        </w:p>
        <w:p w:rsidR="004C7FAA" w:rsidRDefault="004C7FAA" w:rsidP="004C7FAA">
          <w:pPr>
            <w:rPr>
              <w:ins w:id="258" w:author="Felipe" w:date="2014-02-09T13:43:00Z"/>
              <w:lang w:eastAsia="es-MX"/>
            </w:rPr>
          </w:pPr>
          <w:ins w:id="259" w:author="Felipe" w:date="2014-02-09T13:43:00Z">
            <w:r>
              <w:rPr>
                <w:lang w:eastAsia="es-MX"/>
              </w:rPr>
              <w:tab/>
              <w:t xml:space="preserve">Recomendaciones basadas en </w:t>
            </w:r>
          </w:ins>
          <w:ins w:id="260" w:author="Felipe" w:date="2014-02-09T13:45:00Z">
            <w:r>
              <w:rPr>
                <w:lang w:eastAsia="es-MX"/>
              </w:rPr>
              <w:t>redes</w:t>
            </w:r>
          </w:ins>
          <w:ins w:id="261" w:author="Felipe" w:date="2014-02-09T13:43:00Z">
            <w:r>
              <w:rPr>
                <w:lang w:eastAsia="es-MX"/>
              </w:rPr>
              <w:t xml:space="preserve"> de confianza</w:t>
            </w:r>
          </w:ins>
        </w:p>
        <w:p w:rsidR="004C7FAA" w:rsidDel="004C7FAA" w:rsidRDefault="004C7FAA" w:rsidP="005A5908">
          <w:pPr>
            <w:rPr>
              <w:del w:id="262" w:author="Felipe" w:date="2014-02-09T13:45:00Z"/>
              <w:lang w:eastAsia="es-MX"/>
            </w:rPr>
          </w:pPr>
          <w:ins w:id="263" w:author="Felipe" w:date="2014-02-09T13:47:00Z">
            <w:r>
              <w:rPr>
                <w:lang w:eastAsia="es-MX"/>
              </w:rPr>
              <w:t>Consulta Web</w:t>
            </w:r>
          </w:ins>
        </w:p>
        <w:p w:rsidR="004C7FAA" w:rsidRDefault="004C7FAA" w:rsidP="005A5908">
          <w:pPr>
            <w:rPr>
              <w:ins w:id="264" w:author="Felipe" w:date="2014-02-09T13:46:00Z"/>
              <w:lang w:eastAsia="es-MX"/>
            </w:rPr>
          </w:pPr>
          <w:ins w:id="265" w:author="Felipe" w:date="2014-02-09T13:46:00Z">
            <w:r w:rsidRPr="004C7FAA">
              <w:rPr>
                <w:lang w:eastAsia="es-MX"/>
              </w:rPr>
              <w:t>http://www.upf.edu/hipertextnet/numero-6/recomendacion.html</w:t>
            </w:r>
          </w:ins>
        </w:p>
        <w:p w:rsidR="004C7FAA" w:rsidRDefault="004C7FAA" w:rsidP="005A5908">
          <w:pPr>
            <w:rPr>
              <w:ins w:id="266" w:author="Felipe" w:date="2014-02-09T13:51:00Z"/>
              <w:lang w:eastAsia="es-MX"/>
            </w:rPr>
          </w:pPr>
          <w:ins w:id="267" w:author="Felipe" w:date="2014-02-09T13:46:00Z">
            <w:r w:rsidRPr="004C7FAA">
              <w:rPr>
                <w:lang w:eastAsia="es-MX"/>
              </w:rPr>
              <w:t>http://ict.udlap.mx/people/lulu/documento/capitulo4.html</w:t>
            </w:r>
          </w:ins>
        </w:p>
        <w:p w:rsidR="005E403C" w:rsidRDefault="005E403C" w:rsidP="005A5908">
          <w:pPr>
            <w:rPr>
              <w:ins w:id="268" w:author="Felipe" w:date="2014-02-09T13:51:00Z"/>
              <w:lang w:eastAsia="es-MX"/>
            </w:rPr>
          </w:pPr>
          <w:proofErr w:type="spellStart"/>
          <w:ins w:id="269" w:author="Felipe" w:date="2014-02-09T13:51:00Z">
            <w:r>
              <w:rPr>
                <w:lang w:eastAsia="es-MX"/>
              </w:rPr>
              <w:t>Paper</w:t>
            </w:r>
            <w:proofErr w:type="spellEnd"/>
          </w:ins>
        </w:p>
        <w:p w:rsidR="005E403C" w:rsidRDefault="005E403C" w:rsidP="005A5908">
          <w:pPr>
            <w:rPr>
              <w:ins w:id="270" w:author="Felipe" w:date="2014-02-09T13:51:00Z"/>
              <w:lang w:eastAsia="es-MX"/>
            </w:rPr>
          </w:pPr>
          <w:ins w:id="271" w:author="Felipe" w:date="2014-02-09T13:51:00Z">
            <w:r w:rsidRPr="005E403C">
              <w:rPr>
                <w:lang w:eastAsia="es-MX"/>
              </w:rPr>
              <w:t>http://www.turismo.uma.es/turitec/turitec/actas/2008/12_REJA.pdf</w:t>
            </w:r>
          </w:ins>
        </w:p>
        <w:p w:rsidR="005E403C" w:rsidRDefault="005E403C" w:rsidP="005A5908">
          <w:pPr>
            <w:rPr>
              <w:ins w:id="272" w:author="Felipe" w:date="2014-02-09T13:51:00Z"/>
              <w:lang w:eastAsia="es-MX"/>
            </w:rPr>
          </w:pPr>
          <w:ins w:id="273" w:author="Felipe" w:date="2014-02-09T13:51:00Z">
            <w:r>
              <w:rPr>
                <w:lang w:eastAsia="es-MX"/>
              </w:rPr>
              <w:t>Tesis</w:t>
            </w:r>
          </w:ins>
        </w:p>
        <w:p w:rsidR="005E403C" w:rsidRDefault="005E403C" w:rsidP="005A5908">
          <w:pPr>
            <w:rPr>
              <w:ins w:id="274" w:author="Felipe" w:date="2014-02-09T13:46:00Z"/>
              <w:lang w:eastAsia="es-MX"/>
            </w:rPr>
          </w:pPr>
          <w:ins w:id="275" w:author="Felipe" w:date="2014-02-09T13:51:00Z">
            <w:r w:rsidRPr="005E403C">
              <w:rPr>
                <w:lang w:eastAsia="es-MX"/>
              </w:rPr>
              <w:t>http://sinbad2.ujaen.es/cod/archivosPublicos/dea/TTII_JorgeCastro.pdf</w:t>
            </w:r>
          </w:ins>
        </w:p>
        <w:p w:rsidR="005A5908" w:rsidRPr="005A5908" w:rsidDel="00345317" w:rsidRDefault="005A5908" w:rsidP="005A5908">
          <w:pPr>
            <w:rPr>
              <w:del w:id="276" w:author="Felipe" w:date="2014-02-09T13:48:00Z"/>
              <w:lang w:eastAsia="es-MX"/>
            </w:rPr>
          </w:pPr>
          <w:r>
            <w:rPr>
              <w:lang w:eastAsia="es-MX"/>
            </w:rPr>
            <w:t>(</w:t>
          </w:r>
          <w:proofErr w:type="gramStart"/>
          <w:r>
            <w:rPr>
              <w:lang w:eastAsia="es-MX"/>
            </w:rPr>
            <w:t>pendiente</w:t>
          </w:r>
          <w:proofErr w:type="gramEnd"/>
          <w:r>
            <w:rPr>
              <w:lang w:eastAsia="es-MX"/>
            </w:rPr>
            <w:t xml:space="preserve"> a discutir</w:t>
          </w:r>
          <w:r w:rsidR="000B1673">
            <w:rPr>
              <w:lang w:eastAsia="es-MX"/>
            </w:rPr>
            <w:t xml:space="preserve"> con el maestro Felipe</w:t>
          </w:r>
          <w:r>
            <w:rPr>
              <w:lang w:eastAsia="es-MX"/>
            </w:rPr>
            <w:t xml:space="preserve"> )</w:t>
          </w:r>
        </w:p>
        <w:p w:rsidR="005A5908" w:rsidDel="00345317" w:rsidRDefault="005E403C" w:rsidP="005A5908">
          <w:pPr>
            <w:rPr>
              <w:del w:id="277" w:author="Felipe" w:date="2014-02-09T13:48:00Z"/>
              <w:lang w:eastAsia="es-MX"/>
            </w:rPr>
          </w:pPr>
          <w:ins w:id="278" w:author="Felipe" w:date="2014-02-09T13:52:00Z">
            <w:r>
              <w:rPr>
                <w:lang w:eastAsia="es-MX"/>
              </w:rPr>
              <w:t xml:space="preserve">En cuanto a la metodología de investigación me gustaría que me retroalimentaran </w:t>
            </w:r>
          </w:ins>
          <w:ins w:id="279" w:author="Felipe" w:date="2014-02-09T13:55:00Z">
            <w:r>
              <w:rPr>
                <w:lang w:eastAsia="es-MX"/>
              </w:rPr>
              <w:t>por qué</w:t>
            </w:r>
          </w:ins>
          <w:ins w:id="280" w:author="Felipe" w:date="2014-02-09T13:52:00Z">
            <w:r>
              <w:rPr>
                <w:lang w:eastAsia="es-MX"/>
              </w:rPr>
              <w:t xml:space="preserve"> empl</w:t>
            </w:r>
          </w:ins>
          <w:ins w:id="281" w:author="Felipe" w:date="2014-02-09T13:55:00Z">
            <w:r>
              <w:rPr>
                <w:lang w:eastAsia="es-MX"/>
              </w:rPr>
              <w:t>e</w:t>
            </w:r>
          </w:ins>
          <w:ins w:id="282" w:author="Felipe" w:date="2014-02-09T13:52:00Z">
            <w:r>
              <w:rPr>
                <w:lang w:eastAsia="es-MX"/>
              </w:rPr>
              <w:t xml:space="preserve">an la estructura o si es ya una estructura estándar para las tesis de la UNACH o si se puede emplear otra </w:t>
            </w:r>
          </w:ins>
          <w:ins w:id="283" w:author="Felipe" w:date="2014-02-09T13:55:00Z">
            <w:r>
              <w:rPr>
                <w:lang w:eastAsia="es-MX"/>
              </w:rPr>
              <w:t xml:space="preserve">ya que la metodología de investigación entiendo que es todo lo que se </w:t>
            </w:r>
            <w:proofErr w:type="spellStart"/>
            <w:r>
              <w:rPr>
                <w:lang w:eastAsia="es-MX"/>
              </w:rPr>
              <w:t>esta</w:t>
            </w:r>
            <w:proofErr w:type="spellEnd"/>
            <w:r>
              <w:rPr>
                <w:lang w:eastAsia="es-MX"/>
              </w:rPr>
              <w:t xml:space="preserve"> desarrollando en la tesis y como </w:t>
            </w:r>
          </w:ins>
          <w:ins w:id="284" w:author="Felipe" w:date="2014-02-09T13:56:00Z">
            <w:r>
              <w:rPr>
                <w:lang w:eastAsia="es-MX"/>
              </w:rPr>
              <w:t xml:space="preserve">tal yo le pondría al capítulo 5 </w:t>
            </w:r>
          </w:ins>
          <w:ins w:id="285" w:author="Felipe" w:date="2014-02-09T14:06:00Z">
            <w:r w:rsidR="00A84BC9">
              <w:rPr>
                <w:lang w:eastAsia="es-MX"/>
              </w:rPr>
              <w:t>metodología</w:t>
            </w:r>
          </w:ins>
          <w:ins w:id="286" w:author="Felipe" w:date="2014-02-09T13:56:00Z">
            <w:r>
              <w:rPr>
                <w:lang w:eastAsia="es-MX"/>
              </w:rPr>
              <w:t xml:space="preserve"> de solución </w:t>
            </w:r>
          </w:ins>
        </w:p>
        <w:p w:rsidR="009763ED" w:rsidDel="00345317" w:rsidRDefault="009763ED" w:rsidP="005A5908">
          <w:pPr>
            <w:rPr>
              <w:del w:id="287" w:author="Felipe" w:date="2014-02-09T13:48:00Z"/>
              <w:lang w:eastAsia="es-MX"/>
            </w:rPr>
          </w:pPr>
        </w:p>
        <w:p w:rsidR="005A5908" w:rsidRPr="005A5908" w:rsidDel="00345317" w:rsidRDefault="005A5908" w:rsidP="005A5908">
          <w:pPr>
            <w:rPr>
              <w:del w:id="288" w:author="Felipe" w:date="2014-02-09T13:48:00Z"/>
              <w:lang w:eastAsia="es-MX"/>
            </w:rPr>
          </w:pPr>
        </w:p>
        <w:p w:rsidR="007D6031" w:rsidRDefault="0041737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79481878" w:history="1">
            <w:r w:rsidR="007D6031" w:rsidRPr="009763ED">
              <w:rPr>
                <w:rStyle w:val="Hipervnculo"/>
                <w:b/>
                <w:noProof/>
              </w:rPr>
              <w:t>Capítulo 5. Metodología de la Investigación</w:t>
            </w:r>
            <w:r w:rsidR="007D6031">
              <w:rPr>
                <w:noProof/>
                <w:webHidden/>
              </w:rPr>
              <w:tab/>
            </w:r>
            <w:r w:rsidR="009442E7">
              <w:rPr>
                <w:noProof/>
                <w:webHidden/>
              </w:rPr>
              <w:fldChar w:fldCharType="begin"/>
            </w:r>
            <w:r w:rsidR="007D6031">
              <w:rPr>
                <w:noProof/>
                <w:webHidden/>
              </w:rPr>
              <w:instrText xml:space="preserve"> PAGEREF _Toc379481878 \h </w:instrText>
            </w:r>
            <w:r w:rsidR="009442E7">
              <w:rPr>
                <w:noProof/>
                <w:webHidden/>
              </w:rPr>
            </w:r>
            <w:r w:rsidR="009442E7">
              <w:rPr>
                <w:noProof/>
                <w:webHidden/>
              </w:rPr>
              <w:fldChar w:fldCharType="separate"/>
            </w:r>
            <w:r w:rsidR="00BD1015">
              <w:rPr>
                <w:noProof/>
                <w:webHidden/>
              </w:rPr>
              <w:t>7</w:t>
            </w:r>
            <w:r w:rsidR="009442E7">
              <w:rPr>
                <w:noProof/>
                <w:webHidden/>
              </w:rPr>
              <w:fldChar w:fldCharType="end"/>
            </w:r>
          </w:hyperlink>
        </w:p>
        <w:p w:rsidR="006D1848" w:rsidRDefault="009442E7" w:rsidP="006D1848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>HYPERLINK \l "_Toc379481870"</w:instrText>
          </w:r>
          <w:r>
            <w:fldChar w:fldCharType="separate"/>
          </w:r>
          <w:r w:rsidR="00ED101D" w:rsidRPr="00963A6D">
            <w:rPr>
              <w:rStyle w:val="Hipervnculo"/>
              <w:b/>
              <w:noProof/>
            </w:rPr>
            <w:t>5</w:t>
          </w:r>
          <w:r w:rsidR="006D1848" w:rsidRPr="00963A6D">
            <w:rPr>
              <w:rStyle w:val="Hipervnculo"/>
              <w:b/>
              <w:noProof/>
            </w:rPr>
            <w:t>.1</w:t>
          </w:r>
          <w:r w:rsidR="00ED101D" w:rsidRPr="00963A6D">
            <w:rPr>
              <w:rFonts w:cstheme="minorBidi"/>
              <w:b/>
              <w:noProof/>
            </w:rPr>
            <w:t xml:space="preserve">  </w:t>
          </w:r>
          <w:ins w:id="289" w:author="Lucy Julián" w:date="2014-02-09T01:05:00Z">
            <w:r w:rsidR="0040281B">
              <w:rPr>
                <w:rFonts w:cstheme="minorBidi"/>
                <w:b/>
                <w:noProof/>
              </w:rPr>
              <w:t>D</w:t>
            </w:r>
          </w:ins>
          <w:del w:id="290" w:author="Lucy Julián" w:date="2014-02-09T01:05:00Z">
            <w:r w:rsidR="00ED101D" w:rsidRPr="00963A6D" w:rsidDel="0040281B">
              <w:rPr>
                <w:rFonts w:cstheme="minorBidi"/>
                <w:b/>
                <w:noProof/>
              </w:rPr>
              <w:delText>d</w:delText>
            </w:r>
          </w:del>
          <w:r w:rsidR="00ED101D" w:rsidRPr="00963A6D">
            <w:rPr>
              <w:rFonts w:cstheme="minorBidi"/>
              <w:b/>
              <w:noProof/>
            </w:rPr>
            <w:t>ocumentaci</w:t>
          </w:r>
          <w:ins w:id="291" w:author="Lucy Julián" w:date="2014-02-09T01:05:00Z">
            <w:r w:rsidR="0040281B">
              <w:rPr>
                <w:rFonts w:cstheme="minorBidi"/>
                <w:b/>
                <w:noProof/>
              </w:rPr>
              <w:t>ó</w:t>
            </w:r>
          </w:ins>
          <w:del w:id="292" w:author="Lucy Julián" w:date="2014-02-09T01:05:00Z">
            <w:r w:rsidR="00ED101D" w:rsidRPr="00963A6D" w:rsidDel="0040281B">
              <w:rPr>
                <w:rFonts w:cstheme="minorBidi"/>
                <w:b/>
                <w:noProof/>
              </w:rPr>
              <w:delText>o</w:delText>
            </w:r>
          </w:del>
          <w:r w:rsidR="00ED101D" w:rsidRPr="00963A6D">
            <w:rPr>
              <w:rFonts w:cstheme="minorBidi"/>
              <w:b/>
              <w:noProof/>
            </w:rPr>
            <w:t xml:space="preserve">n </w:t>
          </w:r>
          <w:r w:rsidR="006D1848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6D1848">
            <w:rPr>
              <w:noProof/>
              <w:webHidden/>
            </w:rPr>
            <w:instrText xml:space="preserve"> PAGEREF _Toc379481870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BD1015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6D1848" w:rsidRPr="00963A6D" w:rsidRDefault="009442E7" w:rsidP="006D1848">
          <w:pPr>
            <w:pStyle w:val="TDC2"/>
            <w:tabs>
              <w:tab w:val="left" w:pos="880"/>
              <w:tab w:val="right" w:leader="dot" w:pos="8828"/>
            </w:tabs>
            <w:rPr>
              <w:rFonts w:cstheme="minorBidi"/>
              <w:b/>
              <w:noProof/>
            </w:rPr>
          </w:pPr>
          <w:r>
            <w:fldChar w:fldCharType="begin"/>
          </w:r>
          <w:r>
            <w:instrText>HYPERLINK \l "_Toc379481871"</w:instrText>
          </w:r>
          <w:r>
            <w:fldChar w:fldCharType="separate"/>
          </w:r>
          <w:r w:rsidR="00ED101D" w:rsidRPr="00963A6D">
            <w:rPr>
              <w:rStyle w:val="Hipervnculo"/>
              <w:b/>
              <w:noProof/>
            </w:rPr>
            <w:t>5</w:t>
          </w:r>
          <w:r w:rsidR="006D1848" w:rsidRPr="00963A6D">
            <w:rPr>
              <w:rStyle w:val="Hipervnculo"/>
              <w:b/>
              <w:noProof/>
            </w:rPr>
            <w:t>.2</w:t>
          </w:r>
          <w:r w:rsidR="00ED101D" w:rsidRPr="00963A6D">
            <w:rPr>
              <w:rStyle w:val="Hipervnculo"/>
              <w:b/>
              <w:noProof/>
            </w:rPr>
            <w:t xml:space="preserve">    </w:t>
          </w:r>
          <w:ins w:id="293" w:author="Lucy Julián" w:date="2014-02-09T01:05:00Z">
            <w:r w:rsidR="0040281B">
              <w:rPr>
                <w:rStyle w:val="Hipervnculo"/>
                <w:b/>
                <w:noProof/>
              </w:rPr>
              <w:t>D</w:t>
            </w:r>
          </w:ins>
          <w:del w:id="294" w:author="Lucy Julián" w:date="2014-02-09T01:05:00Z">
            <w:r w:rsidR="00ED101D" w:rsidRPr="00963A6D" w:rsidDel="0040281B">
              <w:rPr>
                <w:rStyle w:val="Hipervnculo"/>
                <w:b/>
                <w:noProof/>
              </w:rPr>
              <w:delText>d</w:delText>
            </w:r>
          </w:del>
          <w:r w:rsidR="00ED101D" w:rsidRPr="00963A6D">
            <w:rPr>
              <w:rStyle w:val="Hipervnculo"/>
              <w:b/>
              <w:noProof/>
            </w:rPr>
            <w:t>eterminaci</w:t>
          </w:r>
          <w:ins w:id="295" w:author="Lucy Julián" w:date="2014-02-09T01:05:00Z">
            <w:r w:rsidR="0040281B">
              <w:rPr>
                <w:rStyle w:val="Hipervnculo"/>
                <w:b/>
                <w:noProof/>
              </w:rPr>
              <w:t>ó</w:t>
            </w:r>
          </w:ins>
          <w:del w:id="296" w:author="Lucy Julián" w:date="2014-02-09T01:05:00Z">
            <w:r w:rsidR="00ED101D" w:rsidRPr="00963A6D" w:rsidDel="0040281B">
              <w:rPr>
                <w:rStyle w:val="Hipervnculo"/>
                <w:b/>
                <w:noProof/>
              </w:rPr>
              <w:delText>o</w:delText>
            </w:r>
          </w:del>
          <w:r w:rsidR="00ED101D" w:rsidRPr="00963A6D">
            <w:rPr>
              <w:rStyle w:val="Hipervnculo"/>
              <w:b/>
              <w:noProof/>
            </w:rPr>
            <w:t>n de la problem</w:t>
          </w:r>
          <w:ins w:id="297" w:author="Lucy Julián" w:date="2014-02-09T01:05:00Z">
            <w:r w:rsidR="0040281B">
              <w:rPr>
                <w:rStyle w:val="Hipervnculo"/>
                <w:b/>
                <w:noProof/>
              </w:rPr>
              <w:t>á</w:t>
            </w:r>
          </w:ins>
          <w:del w:id="298" w:author="Lucy Julián" w:date="2014-02-09T01:05:00Z">
            <w:r w:rsidR="00ED101D" w:rsidRPr="00963A6D" w:rsidDel="0040281B">
              <w:rPr>
                <w:rStyle w:val="Hipervnculo"/>
                <w:b/>
                <w:noProof/>
              </w:rPr>
              <w:delText>a</w:delText>
            </w:r>
          </w:del>
          <w:r w:rsidR="00ED101D" w:rsidRPr="00963A6D">
            <w:rPr>
              <w:rStyle w:val="Hipervnculo"/>
              <w:b/>
              <w:noProof/>
            </w:rPr>
            <w:t>tica</w:t>
          </w:r>
          <w:r w:rsidR="006D1848" w:rsidRPr="00963A6D">
            <w:rPr>
              <w:b/>
              <w:noProof/>
              <w:webHidden/>
            </w:rPr>
            <w:tab/>
          </w:r>
          <w:r w:rsidRPr="00963A6D">
            <w:rPr>
              <w:b/>
              <w:noProof/>
              <w:webHidden/>
            </w:rPr>
            <w:fldChar w:fldCharType="begin"/>
          </w:r>
          <w:r w:rsidR="006D1848" w:rsidRPr="00963A6D">
            <w:rPr>
              <w:b/>
              <w:noProof/>
              <w:webHidden/>
            </w:rPr>
            <w:instrText xml:space="preserve"> PAGEREF _Toc379481871 \h </w:instrText>
          </w:r>
          <w:r w:rsidRPr="00963A6D">
            <w:rPr>
              <w:b/>
              <w:noProof/>
              <w:webHidden/>
            </w:rPr>
          </w:r>
          <w:r w:rsidRPr="00963A6D">
            <w:rPr>
              <w:b/>
              <w:noProof/>
              <w:webHidden/>
            </w:rPr>
            <w:fldChar w:fldCharType="separate"/>
          </w:r>
          <w:r w:rsidR="00BD1015" w:rsidRPr="00963A6D">
            <w:rPr>
              <w:b/>
              <w:noProof/>
              <w:webHidden/>
            </w:rPr>
            <w:t>7</w:t>
          </w:r>
          <w:r w:rsidRPr="00963A6D">
            <w:rPr>
              <w:b/>
              <w:noProof/>
              <w:webHidden/>
            </w:rPr>
            <w:fldChar w:fldCharType="end"/>
          </w:r>
          <w:r>
            <w:fldChar w:fldCharType="end"/>
          </w:r>
        </w:p>
        <w:p w:rsidR="006D1848" w:rsidRPr="00963A6D" w:rsidRDefault="009442E7" w:rsidP="006D1848">
          <w:pPr>
            <w:pStyle w:val="TDC2"/>
            <w:tabs>
              <w:tab w:val="left" w:pos="1100"/>
              <w:tab w:val="right" w:leader="dot" w:pos="8828"/>
            </w:tabs>
            <w:rPr>
              <w:rFonts w:cstheme="minorBidi"/>
              <w:b/>
              <w:noProof/>
            </w:rPr>
          </w:pPr>
          <w:r>
            <w:fldChar w:fldCharType="begin"/>
          </w:r>
          <w:r>
            <w:instrText>HYPERLINK \l "_Toc379481872"</w:instrText>
          </w:r>
          <w:r>
            <w:fldChar w:fldCharType="separate"/>
          </w:r>
          <w:r w:rsidR="00ED101D" w:rsidRPr="00963A6D">
            <w:rPr>
              <w:rStyle w:val="Hipervnculo"/>
              <w:b/>
              <w:noProof/>
            </w:rPr>
            <w:t xml:space="preserve">5.3      </w:t>
          </w:r>
          <w:ins w:id="299" w:author="Lucy Julián" w:date="2014-02-09T01:05:00Z">
            <w:r w:rsidR="0040281B">
              <w:rPr>
                <w:rStyle w:val="Hipervnculo"/>
                <w:b/>
                <w:noProof/>
              </w:rPr>
              <w:t>D</w:t>
            </w:r>
          </w:ins>
          <w:del w:id="300" w:author="Lucy Julián" w:date="2014-02-09T01:05:00Z">
            <w:r w:rsidR="00ED101D" w:rsidRPr="00963A6D" w:rsidDel="0040281B">
              <w:rPr>
                <w:rStyle w:val="Hipervnculo"/>
                <w:b/>
                <w:noProof/>
              </w:rPr>
              <w:delText>d</w:delText>
            </w:r>
          </w:del>
          <w:r w:rsidR="00ED101D" w:rsidRPr="00963A6D">
            <w:rPr>
              <w:rStyle w:val="Hipervnculo"/>
              <w:b/>
              <w:noProof/>
            </w:rPr>
            <w:t xml:space="preserve">esarrollo de hipotesis </w:t>
          </w:r>
          <w:r w:rsidR="006D1848" w:rsidRPr="00963A6D">
            <w:rPr>
              <w:rStyle w:val="Hipervnculo"/>
              <w:b/>
              <w:noProof/>
            </w:rPr>
            <w:t xml:space="preserve">  </w:t>
          </w:r>
          <w:r w:rsidR="006D1848" w:rsidRPr="00963A6D">
            <w:rPr>
              <w:b/>
              <w:noProof/>
              <w:webHidden/>
            </w:rPr>
            <w:tab/>
          </w:r>
          <w:r w:rsidRPr="00963A6D">
            <w:rPr>
              <w:b/>
              <w:noProof/>
              <w:webHidden/>
            </w:rPr>
            <w:fldChar w:fldCharType="begin"/>
          </w:r>
          <w:r w:rsidR="006D1848" w:rsidRPr="00963A6D">
            <w:rPr>
              <w:b/>
              <w:noProof/>
              <w:webHidden/>
            </w:rPr>
            <w:instrText xml:space="preserve"> PAGEREF _Toc379481872 \h </w:instrText>
          </w:r>
          <w:r w:rsidRPr="00963A6D">
            <w:rPr>
              <w:b/>
              <w:noProof/>
              <w:webHidden/>
            </w:rPr>
          </w:r>
          <w:r w:rsidRPr="00963A6D">
            <w:rPr>
              <w:b/>
              <w:noProof/>
              <w:webHidden/>
            </w:rPr>
            <w:fldChar w:fldCharType="separate"/>
          </w:r>
          <w:r w:rsidR="00BD1015" w:rsidRPr="00963A6D">
            <w:rPr>
              <w:b/>
              <w:noProof/>
              <w:webHidden/>
            </w:rPr>
            <w:t>7</w:t>
          </w:r>
          <w:r w:rsidRPr="00963A6D">
            <w:rPr>
              <w:b/>
              <w:noProof/>
              <w:webHidden/>
            </w:rPr>
            <w:fldChar w:fldCharType="end"/>
          </w:r>
          <w:r>
            <w:fldChar w:fldCharType="end"/>
          </w:r>
        </w:p>
        <w:p w:rsidR="00ED101D" w:rsidRDefault="00417379" w:rsidP="00ED101D">
          <w:pPr>
            <w:pStyle w:val="TDC2"/>
            <w:tabs>
              <w:tab w:val="left" w:pos="110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HYPERLINK \l "_Toc379481873" </w:instrText>
          </w:r>
          <w:r>
            <w:fldChar w:fldCharType="separate"/>
          </w:r>
          <w:r w:rsidR="00ED101D">
            <w:rPr>
              <w:rStyle w:val="Hipervnculo"/>
              <w:noProof/>
            </w:rPr>
            <w:t>5.3.1</w:t>
          </w:r>
          <w:r w:rsidR="00ED101D">
            <w:rPr>
              <w:rFonts w:cstheme="minorBidi"/>
              <w:noProof/>
            </w:rPr>
            <w:t xml:space="preserve">     </w:t>
          </w:r>
          <w:ins w:id="301" w:author="Felipe" w:date="2014-02-09T08:25:00Z">
            <w:r>
              <w:rPr>
                <w:rFonts w:cstheme="minorBidi"/>
                <w:noProof/>
              </w:rPr>
              <w:t>E</w:t>
            </w:r>
          </w:ins>
          <w:del w:id="302" w:author="Felipe" w:date="2014-02-09T08:25:00Z">
            <w:r w:rsidR="00ED101D" w:rsidDel="00417379">
              <w:rPr>
                <w:rFonts w:cstheme="minorBidi"/>
                <w:noProof/>
              </w:rPr>
              <w:delText>e</w:delText>
            </w:r>
          </w:del>
          <w:r w:rsidR="00ED101D">
            <w:rPr>
              <w:rFonts w:cstheme="minorBidi"/>
              <w:noProof/>
            </w:rPr>
            <w:t xml:space="preserve">structuctura de la hipotesis </w:t>
          </w:r>
          <w:r w:rsidR="00ED101D">
            <w:rPr>
              <w:noProof/>
              <w:webHidden/>
            </w:rPr>
            <w:tab/>
          </w:r>
          <w:r w:rsidR="009442E7">
            <w:rPr>
              <w:noProof/>
              <w:webHidden/>
            </w:rPr>
            <w:fldChar w:fldCharType="begin"/>
          </w:r>
          <w:r w:rsidR="00ED101D">
            <w:rPr>
              <w:noProof/>
              <w:webHidden/>
            </w:rPr>
            <w:instrText xml:space="preserve"> PAGEREF _Toc379481873 \h </w:instrText>
          </w:r>
          <w:r w:rsidR="009442E7">
            <w:rPr>
              <w:noProof/>
              <w:webHidden/>
            </w:rPr>
          </w:r>
          <w:r w:rsidR="009442E7">
            <w:rPr>
              <w:noProof/>
              <w:webHidden/>
            </w:rPr>
            <w:fldChar w:fldCharType="separate"/>
          </w:r>
          <w:r w:rsidR="00ED101D">
            <w:rPr>
              <w:noProof/>
              <w:webHidden/>
            </w:rPr>
            <w:t>7</w:t>
          </w:r>
          <w:r w:rsidR="009442E7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:rsidR="006D1848" w:rsidRPr="00963A6D" w:rsidRDefault="009442E7" w:rsidP="00AB4BB1">
          <w:pPr>
            <w:pStyle w:val="TDC2"/>
            <w:tabs>
              <w:tab w:val="left" w:pos="1100"/>
              <w:tab w:val="right" w:leader="dot" w:pos="8828"/>
            </w:tabs>
            <w:rPr>
              <w:rFonts w:cstheme="minorBidi"/>
              <w:b/>
              <w:noProof/>
            </w:rPr>
          </w:pPr>
          <w:r>
            <w:fldChar w:fldCharType="begin"/>
          </w:r>
          <w:r>
            <w:instrText>HYPERLINK \l "_Toc379481873"</w:instrText>
          </w:r>
          <w:r>
            <w:fldChar w:fldCharType="separate"/>
          </w:r>
          <w:r w:rsidR="00ED101D" w:rsidRPr="00963A6D">
            <w:rPr>
              <w:rStyle w:val="Hipervnculo"/>
              <w:b/>
              <w:noProof/>
            </w:rPr>
            <w:t>5.4</w:t>
          </w:r>
          <w:r w:rsidR="00ED101D" w:rsidRPr="00963A6D">
            <w:rPr>
              <w:rFonts w:cstheme="minorBidi"/>
              <w:b/>
              <w:noProof/>
            </w:rPr>
            <w:t xml:space="preserve">       </w:t>
          </w:r>
          <w:ins w:id="303" w:author="Lucy Julián" w:date="2014-02-09T01:06:00Z">
            <w:r w:rsidR="0040281B">
              <w:rPr>
                <w:rFonts w:cstheme="minorBidi"/>
                <w:b/>
                <w:noProof/>
              </w:rPr>
              <w:t>A</w:t>
            </w:r>
          </w:ins>
          <w:del w:id="304" w:author="Lucy Julián" w:date="2014-02-09T01:06:00Z">
            <w:r w:rsidR="00ED101D" w:rsidRPr="00963A6D" w:rsidDel="0040281B">
              <w:rPr>
                <w:rFonts w:cstheme="minorBidi"/>
                <w:b/>
                <w:noProof/>
              </w:rPr>
              <w:delText>a</w:delText>
            </w:r>
          </w:del>
          <w:r w:rsidR="00ED101D" w:rsidRPr="00963A6D">
            <w:rPr>
              <w:rFonts w:cstheme="minorBidi"/>
              <w:b/>
              <w:noProof/>
            </w:rPr>
            <w:t>n</w:t>
          </w:r>
          <w:ins w:id="305" w:author="Lucy Julián" w:date="2014-02-09T01:06:00Z">
            <w:r w:rsidR="0040281B">
              <w:rPr>
                <w:rFonts w:cstheme="minorBidi"/>
                <w:b/>
                <w:noProof/>
              </w:rPr>
              <w:t>á</w:t>
            </w:r>
          </w:ins>
          <w:del w:id="306" w:author="Lucy Julián" w:date="2014-02-09T01:06:00Z">
            <w:r w:rsidR="00ED101D" w:rsidRPr="00963A6D" w:rsidDel="0040281B">
              <w:rPr>
                <w:rFonts w:cstheme="minorBidi"/>
                <w:b/>
                <w:noProof/>
              </w:rPr>
              <w:delText>a</w:delText>
            </w:r>
          </w:del>
          <w:r w:rsidR="00ED101D" w:rsidRPr="00963A6D">
            <w:rPr>
              <w:rFonts w:cstheme="minorBidi"/>
              <w:b/>
              <w:noProof/>
            </w:rPr>
            <w:t>lisis etnogr</w:t>
          </w:r>
          <w:ins w:id="307" w:author="Lucy Julián" w:date="2014-02-09T01:05:00Z">
            <w:r w:rsidR="0040281B">
              <w:rPr>
                <w:rFonts w:cstheme="minorBidi"/>
                <w:b/>
                <w:noProof/>
              </w:rPr>
              <w:t>á</w:t>
            </w:r>
          </w:ins>
          <w:del w:id="308" w:author="Lucy Julián" w:date="2014-02-09T01:05:00Z">
            <w:r w:rsidR="00ED101D" w:rsidRPr="00963A6D" w:rsidDel="0040281B">
              <w:rPr>
                <w:rFonts w:cstheme="minorBidi"/>
                <w:b/>
                <w:noProof/>
              </w:rPr>
              <w:delText>a</w:delText>
            </w:r>
          </w:del>
          <w:r w:rsidR="00ED101D" w:rsidRPr="00963A6D">
            <w:rPr>
              <w:rFonts w:cstheme="minorBidi"/>
              <w:b/>
              <w:noProof/>
            </w:rPr>
            <w:t xml:space="preserve">fico  </w:t>
          </w:r>
          <w:r w:rsidR="00ED101D" w:rsidRPr="00963A6D">
            <w:rPr>
              <w:b/>
              <w:noProof/>
              <w:webHidden/>
            </w:rPr>
            <w:tab/>
          </w:r>
          <w:r w:rsidRPr="00963A6D">
            <w:rPr>
              <w:b/>
              <w:noProof/>
              <w:webHidden/>
            </w:rPr>
            <w:fldChar w:fldCharType="begin"/>
          </w:r>
          <w:r w:rsidR="00ED101D" w:rsidRPr="00963A6D">
            <w:rPr>
              <w:b/>
              <w:noProof/>
              <w:webHidden/>
            </w:rPr>
            <w:instrText xml:space="preserve"> PAGEREF _Toc379481873 \h </w:instrText>
          </w:r>
          <w:r w:rsidRPr="00963A6D">
            <w:rPr>
              <w:b/>
              <w:noProof/>
              <w:webHidden/>
            </w:rPr>
          </w:r>
          <w:r w:rsidRPr="00963A6D">
            <w:rPr>
              <w:b/>
              <w:noProof/>
              <w:webHidden/>
            </w:rPr>
            <w:fldChar w:fldCharType="separate"/>
          </w:r>
          <w:r w:rsidR="00ED101D" w:rsidRPr="00963A6D">
            <w:rPr>
              <w:b/>
              <w:noProof/>
              <w:webHidden/>
            </w:rPr>
            <w:t>7</w:t>
          </w:r>
          <w:r w:rsidRPr="00963A6D">
            <w:rPr>
              <w:b/>
              <w:noProof/>
              <w:webHidden/>
            </w:rPr>
            <w:fldChar w:fldCharType="end"/>
          </w:r>
          <w:r>
            <w:fldChar w:fldCharType="end"/>
          </w:r>
        </w:p>
        <w:p w:rsidR="007D6031" w:rsidRDefault="0041737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79481879" w:history="1">
            <w:r w:rsidR="007D6031" w:rsidRPr="009763ED">
              <w:rPr>
                <w:rStyle w:val="Hipervnculo"/>
                <w:b/>
                <w:noProof/>
              </w:rPr>
              <w:t>Capítulo 6. Desarrollo</w:t>
            </w:r>
            <w:r w:rsidR="007D6031">
              <w:rPr>
                <w:noProof/>
                <w:webHidden/>
              </w:rPr>
              <w:tab/>
            </w:r>
            <w:r w:rsidR="009442E7">
              <w:rPr>
                <w:noProof/>
                <w:webHidden/>
              </w:rPr>
              <w:fldChar w:fldCharType="begin"/>
            </w:r>
            <w:r w:rsidR="007D6031">
              <w:rPr>
                <w:noProof/>
                <w:webHidden/>
              </w:rPr>
              <w:instrText xml:space="preserve"> PAGEREF _Toc379481879 \h </w:instrText>
            </w:r>
            <w:r w:rsidR="009442E7">
              <w:rPr>
                <w:noProof/>
                <w:webHidden/>
              </w:rPr>
            </w:r>
            <w:r w:rsidR="009442E7">
              <w:rPr>
                <w:noProof/>
                <w:webHidden/>
              </w:rPr>
              <w:fldChar w:fldCharType="separate"/>
            </w:r>
            <w:r w:rsidR="00BD1015">
              <w:rPr>
                <w:noProof/>
                <w:webHidden/>
              </w:rPr>
              <w:t>7</w:t>
            </w:r>
            <w:r w:rsidR="009442E7">
              <w:rPr>
                <w:noProof/>
                <w:webHidden/>
              </w:rPr>
              <w:fldChar w:fldCharType="end"/>
            </w:r>
          </w:hyperlink>
        </w:p>
        <w:p w:rsidR="00AB4BB1" w:rsidRDefault="009442E7" w:rsidP="00AB4BB1">
          <w:pPr>
            <w:pStyle w:val="TDC2"/>
            <w:tabs>
              <w:tab w:val="left" w:pos="110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"_Toc379481873"</w:instrText>
          </w:r>
          <w:r>
            <w:fldChar w:fldCharType="separate"/>
          </w:r>
          <w:r w:rsidR="00AB4BB1" w:rsidRPr="00963A6D">
            <w:rPr>
              <w:rStyle w:val="Hipervnculo"/>
              <w:b/>
              <w:noProof/>
            </w:rPr>
            <w:t>6.1</w:t>
          </w:r>
          <w:r w:rsidR="00AB4BB1" w:rsidRPr="00963A6D">
            <w:rPr>
              <w:rFonts w:cstheme="minorBidi"/>
              <w:b/>
              <w:noProof/>
            </w:rPr>
            <w:t xml:space="preserve">     </w:t>
          </w:r>
          <w:ins w:id="309" w:author="Lucy Julián" w:date="2014-02-09T01:07:00Z">
            <w:r w:rsidR="0024719C">
              <w:rPr>
                <w:rFonts w:cstheme="minorBidi"/>
                <w:b/>
                <w:noProof/>
              </w:rPr>
              <w:t>A</w:t>
            </w:r>
          </w:ins>
          <w:del w:id="310" w:author="Lucy Julián" w:date="2014-02-09T01:07:00Z">
            <w:r w:rsidR="00AB4BB1" w:rsidRPr="00963A6D" w:rsidDel="0024719C">
              <w:rPr>
                <w:rFonts w:cstheme="minorBidi"/>
                <w:b/>
                <w:noProof/>
              </w:rPr>
              <w:delText>a</w:delText>
            </w:r>
          </w:del>
          <w:r w:rsidR="00AB4BB1" w:rsidRPr="00963A6D">
            <w:rPr>
              <w:rFonts w:cstheme="minorBidi"/>
              <w:b/>
              <w:noProof/>
            </w:rPr>
            <w:t>n</w:t>
          </w:r>
          <w:ins w:id="311" w:author="Lucy Julián" w:date="2014-02-09T01:07:00Z">
            <w:r w:rsidR="0024719C">
              <w:rPr>
                <w:rFonts w:cstheme="minorBidi"/>
                <w:b/>
                <w:noProof/>
              </w:rPr>
              <w:t>á</w:t>
            </w:r>
          </w:ins>
          <w:del w:id="312" w:author="Lucy Julián" w:date="2014-02-09T01:07:00Z">
            <w:r w:rsidR="00AB4BB1" w:rsidRPr="00963A6D" w:rsidDel="0024719C">
              <w:rPr>
                <w:rFonts w:cstheme="minorBidi"/>
                <w:b/>
                <w:noProof/>
              </w:rPr>
              <w:delText>a</w:delText>
            </w:r>
          </w:del>
          <w:r w:rsidR="00AB4BB1" w:rsidRPr="00963A6D">
            <w:rPr>
              <w:rFonts w:cstheme="minorBidi"/>
              <w:b/>
              <w:noProof/>
            </w:rPr>
            <w:t>lisis de requerimientos</w:t>
          </w:r>
          <w:r w:rsidR="00AB4BB1">
            <w:rPr>
              <w:rFonts w:cstheme="minorBidi"/>
              <w:noProof/>
            </w:rPr>
            <w:t xml:space="preserve"> </w:t>
          </w:r>
          <w:r w:rsidR="00AB4BB1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AB4BB1">
            <w:rPr>
              <w:noProof/>
              <w:webHidden/>
            </w:rPr>
            <w:instrText xml:space="preserve"> PAGEREF _Toc379481873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AB4BB1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AB4BB1" w:rsidRDefault="009442E7" w:rsidP="00AB4BB1">
          <w:pPr>
            <w:pStyle w:val="TDC2"/>
            <w:tabs>
              <w:tab w:val="left" w:pos="110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"_Toc379481873"</w:instrText>
          </w:r>
          <w:r>
            <w:fldChar w:fldCharType="separate"/>
          </w:r>
          <w:r w:rsidR="00AB4BB1" w:rsidRPr="00963A6D">
            <w:rPr>
              <w:rStyle w:val="Hipervnculo"/>
              <w:b/>
              <w:noProof/>
            </w:rPr>
            <w:t>6.2</w:t>
          </w:r>
          <w:r w:rsidR="00AB4BB1" w:rsidRPr="00963A6D">
            <w:rPr>
              <w:rFonts w:cstheme="minorBidi"/>
              <w:b/>
              <w:noProof/>
            </w:rPr>
            <w:t xml:space="preserve">     </w:t>
          </w:r>
          <w:ins w:id="313" w:author="Lucy Julián" w:date="2014-02-09T01:07:00Z">
            <w:r w:rsidR="0024719C">
              <w:rPr>
                <w:rFonts w:cstheme="minorBidi"/>
                <w:b/>
                <w:noProof/>
              </w:rPr>
              <w:t>A</w:t>
            </w:r>
          </w:ins>
          <w:del w:id="314" w:author="Lucy Julián" w:date="2014-02-09T01:07:00Z">
            <w:r w:rsidR="00AB4BB1" w:rsidRPr="00963A6D" w:rsidDel="0024719C">
              <w:rPr>
                <w:rFonts w:cstheme="minorBidi"/>
                <w:b/>
                <w:noProof/>
              </w:rPr>
              <w:delText>a</w:delText>
            </w:r>
          </w:del>
          <w:r w:rsidR="00AB4BB1" w:rsidRPr="00963A6D">
            <w:rPr>
              <w:rFonts w:cstheme="minorBidi"/>
              <w:b/>
              <w:noProof/>
            </w:rPr>
            <w:t>dministraci</w:t>
          </w:r>
          <w:ins w:id="315" w:author="Lucy Julián" w:date="2014-02-09T01:08:00Z">
            <w:r w:rsidR="0024719C">
              <w:rPr>
                <w:rFonts w:cstheme="minorBidi"/>
                <w:b/>
                <w:noProof/>
              </w:rPr>
              <w:t>ó</w:t>
            </w:r>
          </w:ins>
          <w:del w:id="316" w:author="Lucy Julián" w:date="2014-02-09T01:08:00Z">
            <w:r w:rsidR="00AB4BB1" w:rsidRPr="00963A6D" w:rsidDel="0024719C">
              <w:rPr>
                <w:rFonts w:cstheme="minorBidi"/>
                <w:b/>
                <w:noProof/>
              </w:rPr>
              <w:delText>o</w:delText>
            </w:r>
          </w:del>
          <w:r w:rsidR="00AB4BB1" w:rsidRPr="00963A6D">
            <w:rPr>
              <w:rFonts w:cstheme="minorBidi"/>
              <w:b/>
              <w:noProof/>
            </w:rPr>
            <w:t xml:space="preserve">n de proyectos </w:t>
          </w:r>
          <w:r w:rsidR="00AB4BB1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AB4BB1">
            <w:rPr>
              <w:noProof/>
              <w:webHidden/>
            </w:rPr>
            <w:instrText xml:space="preserve"> PAGEREF _Toc379481873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AB4BB1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AB4BB1" w:rsidRDefault="009442E7" w:rsidP="00AB4BB1">
          <w:pPr>
            <w:pStyle w:val="TDC2"/>
            <w:tabs>
              <w:tab w:val="left" w:pos="110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"_Toc379481873"</w:instrText>
          </w:r>
          <w:r>
            <w:fldChar w:fldCharType="separate"/>
          </w:r>
          <w:r w:rsidR="00AB4BB1">
            <w:rPr>
              <w:rStyle w:val="Hipervnculo"/>
              <w:noProof/>
            </w:rPr>
            <w:t>6.2.2</w:t>
          </w:r>
          <w:r w:rsidR="001279EE">
            <w:rPr>
              <w:rFonts w:cstheme="minorBidi"/>
              <w:noProof/>
            </w:rPr>
            <w:t xml:space="preserve">     </w:t>
          </w:r>
          <w:ins w:id="317" w:author="Lucy Julián" w:date="2014-02-09T01:08:00Z">
            <w:r w:rsidR="0024719C">
              <w:rPr>
                <w:rFonts w:cstheme="minorBidi"/>
                <w:noProof/>
              </w:rPr>
              <w:t>M</w:t>
            </w:r>
          </w:ins>
          <w:del w:id="318" w:author="Lucy Julián" w:date="2014-02-09T01:08:00Z">
            <w:r w:rsidR="001279EE" w:rsidDel="0024719C">
              <w:rPr>
                <w:rFonts w:cstheme="minorBidi"/>
                <w:noProof/>
              </w:rPr>
              <w:delText>m</w:delText>
            </w:r>
          </w:del>
          <w:r w:rsidR="001279EE">
            <w:rPr>
              <w:rFonts w:cstheme="minorBidi"/>
              <w:noProof/>
            </w:rPr>
            <w:t>etod</w:t>
          </w:r>
          <w:r w:rsidR="00AB4BB1">
            <w:rPr>
              <w:rFonts w:cstheme="minorBidi"/>
              <w:noProof/>
            </w:rPr>
            <w:t>olog</w:t>
          </w:r>
          <w:ins w:id="319" w:author="Lucy Julián" w:date="2014-02-09T01:08:00Z">
            <w:r w:rsidR="0024719C">
              <w:rPr>
                <w:rFonts w:cstheme="minorBidi"/>
                <w:noProof/>
              </w:rPr>
              <w:t>í</w:t>
            </w:r>
          </w:ins>
          <w:del w:id="320" w:author="Lucy Julián" w:date="2014-02-09T01:08:00Z">
            <w:r w:rsidR="00AB4BB1" w:rsidDel="0024719C">
              <w:rPr>
                <w:rFonts w:cstheme="minorBidi"/>
                <w:noProof/>
              </w:rPr>
              <w:delText>i</w:delText>
            </w:r>
          </w:del>
          <w:r w:rsidR="00AB4BB1">
            <w:rPr>
              <w:rFonts w:cstheme="minorBidi"/>
              <w:noProof/>
            </w:rPr>
            <w:t xml:space="preserve">a scrum </w:t>
          </w:r>
          <w:r w:rsidR="00AB4BB1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AB4BB1">
            <w:rPr>
              <w:noProof/>
              <w:webHidden/>
            </w:rPr>
            <w:instrText xml:space="preserve"> PAGEREF _Toc379481873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AB4BB1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AB4BB1" w:rsidRDefault="009442E7" w:rsidP="00AB4BB1">
          <w:pPr>
            <w:pStyle w:val="TDC2"/>
            <w:tabs>
              <w:tab w:val="left" w:pos="110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"_Toc379481873"</w:instrText>
          </w:r>
          <w:r>
            <w:fldChar w:fldCharType="separate"/>
          </w:r>
          <w:r w:rsidR="00AB4BB1">
            <w:rPr>
              <w:rStyle w:val="Hipervnculo"/>
              <w:noProof/>
            </w:rPr>
            <w:t>6.2</w:t>
          </w:r>
          <w:r w:rsidR="002A0258">
            <w:rPr>
              <w:rFonts w:cstheme="minorBidi"/>
              <w:noProof/>
            </w:rPr>
            <w:t>.3</w:t>
          </w:r>
          <w:r w:rsidR="00AB4BB1">
            <w:rPr>
              <w:rFonts w:cstheme="minorBidi"/>
              <w:noProof/>
            </w:rPr>
            <w:t xml:space="preserve">    </w:t>
          </w:r>
          <w:ins w:id="321" w:author="Lucy Julián" w:date="2014-02-09T01:08:00Z">
            <w:r w:rsidR="0024719C">
              <w:rPr>
                <w:rFonts w:cstheme="minorBidi"/>
                <w:noProof/>
              </w:rPr>
              <w:t>R</w:t>
            </w:r>
          </w:ins>
          <w:del w:id="322" w:author="Lucy Julián" w:date="2014-02-09T01:08:00Z">
            <w:r w:rsidR="00AB4BB1" w:rsidDel="0024719C">
              <w:rPr>
                <w:rFonts w:cstheme="minorBidi"/>
                <w:noProof/>
              </w:rPr>
              <w:delText>r</w:delText>
            </w:r>
          </w:del>
          <w:r w:rsidR="00AB4BB1">
            <w:rPr>
              <w:rFonts w:cstheme="minorBidi"/>
              <w:noProof/>
            </w:rPr>
            <w:t xml:space="preserve">oles scrum </w:t>
          </w:r>
          <w:r w:rsidR="00AB4BB1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AB4BB1">
            <w:rPr>
              <w:noProof/>
              <w:webHidden/>
            </w:rPr>
            <w:instrText xml:space="preserve"> PAGEREF _Toc379481873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AB4BB1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AB4BB1" w:rsidRDefault="009442E7" w:rsidP="00AB4BB1">
          <w:pPr>
            <w:pStyle w:val="TDC2"/>
            <w:tabs>
              <w:tab w:val="left" w:pos="110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"_Toc379481873"</w:instrText>
          </w:r>
          <w:r>
            <w:fldChar w:fldCharType="separate"/>
          </w:r>
          <w:r w:rsidR="00E42E13" w:rsidRPr="00963A6D">
            <w:rPr>
              <w:rStyle w:val="Hipervnculo"/>
              <w:b/>
              <w:noProof/>
            </w:rPr>
            <w:t>6.</w:t>
          </w:r>
          <w:r w:rsidR="00AB4BB1" w:rsidRPr="00963A6D">
            <w:rPr>
              <w:rStyle w:val="Hipervnculo"/>
              <w:b/>
              <w:noProof/>
            </w:rPr>
            <w:t>3</w:t>
          </w:r>
          <w:r w:rsidR="00AB4BB1" w:rsidRPr="00963A6D">
            <w:rPr>
              <w:rFonts w:cstheme="minorBidi"/>
              <w:b/>
              <w:noProof/>
            </w:rPr>
            <w:t xml:space="preserve">     </w:t>
          </w:r>
          <w:ins w:id="323" w:author="Lucy Julián" w:date="2014-02-09T01:08:00Z">
            <w:r w:rsidR="0024719C">
              <w:rPr>
                <w:rFonts w:cstheme="minorBidi"/>
                <w:b/>
                <w:noProof/>
              </w:rPr>
              <w:t>D</w:t>
            </w:r>
          </w:ins>
          <w:del w:id="324" w:author="Lucy Julián" w:date="2014-02-09T01:08:00Z">
            <w:r w:rsidR="00AB4BB1" w:rsidRPr="00963A6D" w:rsidDel="0024719C">
              <w:rPr>
                <w:rFonts w:cstheme="minorBidi"/>
                <w:b/>
                <w:noProof/>
              </w:rPr>
              <w:delText>d</w:delText>
            </w:r>
          </w:del>
          <w:r w:rsidR="00AB4BB1" w:rsidRPr="00963A6D">
            <w:rPr>
              <w:rFonts w:cstheme="minorBidi"/>
              <w:b/>
              <w:noProof/>
            </w:rPr>
            <w:t>esarrollo del producto, aplicación m</w:t>
          </w:r>
          <w:ins w:id="325" w:author="Lucy Julián" w:date="2014-02-09T01:08:00Z">
            <w:r w:rsidR="0024719C">
              <w:rPr>
                <w:rFonts w:cstheme="minorBidi"/>
                <w:b/>
                <w:noProof/>
              </w:rPr>
              <w:t>ó</w:t>
            </w:r>
          </w:ins>
          <w:del w:id="326" w:author="Lucy Julián" w:date="2014-02-09T01:08:00Z">
            <w:r w:rsidR="00AB4BB1" w:rsidRPr="00963A6D" w:rsidDel="0024719C">
              <w:rPr>
                <w:rFonts w:cstheme="minorBidi"/>
                <w:b/>
                <w:noProof/>
              </w:rPr>
              <w:delText>o</w:delText>
            </w:r>
          </w:del>
          <w:r w:rsidR="00AB4BB1" w:rsidRPr="00963A6D">
            <w:rPr>
              <w:rFonts w:cstheme="minorBidi"/>
              <w:b/>
              <w:noProof/>
            </w:rPr>
            <w:t>vil de reciomendaci</w:t>
          </w:r>
          <w:ins w:id="327" w:author="Lucy Julián" w:date="2014-02-09T01:08:00Z">
            <w:r w:rsidR="0024719C">
              <w:rPr>
                <w:rFonts w:cstheme="minorBidi"/>
                <w:b/>
                <w:noProof/>
              </w:rPr>
              <w:t>ó</w:t>
            </w:r>
          </w:ins>
          <w:del w:id="328" w:author="Lucy Julián" w:date="2014-02-09T01:08:00Z">
            <w:r w:rsidR="00AB4BB1" w:rsidRPr="00963A6D" w:rsidDel="0024719C">
              <w:rPr>
                <w:rFonts w:cstheme="minorBidi"/>
                <w:b/>
                <w:noProof/>
              </w:rPr>
              <w:delText>o</w:delText>
            </w:r>
          </w:del>
          <w:r w:rsidR="00AB4BB1" w:rsidRPr="00963A6D">
            <w:rPr>
              <w:rFonts w:cstheme="minorBidi"/>
              <w:b/>
              <w:noProof/>
            </w:rPr>
            <w:t xml:space="preserve">n de restaurantes </w:t>
          </w:r>
          <w:r w:rsidR="00AB4BB1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AB4BB1">
            <w:rPr>
              <w:noProof/>
              <w:webHidden/>
            </w:rPr>
            <w:instrText xml:space="preserve"> PAGEREF _Toc379481873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AB4BB1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E42E13" w:rsidRDefault="009442E7" w:rsidP="00E42E13">
          <w:pPr>
            <w:pStyle w:val="TDC2"/>
            <w:tabs>
              <w:tab w:val="left" w:pos="110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"_Toc379481873"</w:instrText>
          </w:r>
          <w:r>
            <w:fldChar w:fldCharType="separate"/>
          </w:r>
          <w:r w:rsidR="00E42E13">
            <w:rPr>
              <w:rStyle w:val="Hipervnculo"/>
              <w:noProof/>
            </w:rPr>
            <w:t>6.3.1</w:t>
          </w:r>
          <w:r w:rsidR="00E42E13">
            <w:rPr>
              <w:rFonts w:cstheme="minorBidi"/>
              <w:noProof/>
            </w:rPr>
            <w:t xml:space="preserve">  </w:t>
          </w:r>
          <w:ins w:id="329" w:author="Lucy Julián" w:date="2014-02-09T01:08:00Z">
            <w:r w:rsidR="0024719C">
              <w:rPr>
                <w:rFonts w:cstheme="minorBidi"/>
                <w:noProof/>
              </w:rPr>
              <w:t>O</w:t>
            </w:r>
          </w:ins>
          <w:del w:id="330" w:author="Lucy Julián" w:date="2014-02-09T01:08:00Z">
            <w:r w:rsidR="00E42E13" w:rsidDel="0024719C">
              <w:rPr>
                <w:rFonts w:cstheme="minorBidi"/>
                <w:noProof/>
              </w:rPr>
              <w:delText>o</w:delText>
            </w:r>
          </w:del>
          <w:r w:rsidR="00E42E13">
            <w:rPr>
              <w:rFonts w:cstheme="minorBidi"/>
              <w:noProof/>
            </w:rPr>
            <w:t>bjetivos de acce</w:t>
          </w:r>
          <w:ins w:id="331" w:author="Lucy Julián" w:date="2014-02-09T01:08:00Z">
            <w:r w:rsidR="0024719C">
              <w:rPr>
                <w:rFonts w:cstheme="minorBidi"/>
                <w:noProof/>
              </w:rPr>
              <w:t>s</w:t>
            </w:r>
          </w:ins>
          <w:del w:id="332" w:author="Lucy Julián" w:date="2014-02-09T01:08:00Z">
            <w:r w:rsidR="00E42E13" w:rsidDel="0024719C">
              <w:rPr>
                <w:rFonts w:cstheme="minorBidi"/>
                <w:noProof/>
              </w:rPr>
              <w:delText>c</w:delText>
            </w:r>
          </w:del>
          <w:r w:rsidR="00E42E13">
            <w:rPr>
              <w:rFonts w:cstheme="minorBidi"/>
              <w:noProof/>
            </w:rPr>
            <w:t xml:space="preserve">ibilidad </w:t>
          </w:r>
          <w:r w:rsidR="00E42E13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E42E13">
            <w:rPr>
              <w:noProof/>
              <w:webHidden/>
            </w:rPr>
            <w:instrText xml:space="preserve"> PAGEREF _Toc379481873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E42E13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E42E13" w:rsidRDefault="009442E7" w:rsidP="00E42E13">
          <w:pPr>
            <w:pStyle w:val="TDC2"/>
            <w:tabs>
              <w:tab w:val="left" w:pos="110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"_Toc379481873"</w:instrText>
          </w:r>
          <w:r>
            <w:fldChar w:fldCharType="separate"/>
          </w:r>
          <w:r w:rsidR="00E42E13">
            <w:rPr>
              <w:rStyle w:val="Hipervnculo"/>
              <w:noProof/>
            </w:rPr>
            <w:t>6.3.2</w:t>
          </w:r>
          <w:r w:rsidR="00E42E13">
            <w:rPr>
              <w:rFonts w:cstheme="minorBidi"/>
              <w:noProof/>
            </w:rPr>
            <w:t xml:space="preserve">  </w:t>
          </w:r>
          <w:ins w:id="333" w:author="Lucy Julián" w:date="2014-02-09T01:08:00Z">
            <w:r w:rsidR="0024719C">
              <w:rPr>
                <w:rFonts w:cstheme="minorBidi"/>
                <w:noProof/>
              </w:rPr>
              <w:t>O</w:t>
            </w:r>
          </w:ins>
          <w:del w:id="334" w:author="Lucy Julián" w:date="2014-02-09T01:08:00Z">
            <w:r w:rsidR="00E42E13" w:rsidDel="0024719C">
              <w:rPr>
                <w:rFonts w:cstheme="minorBidi"/>
                <w:noProof/>
              </w:rPr>
              <w:delText>o</w:delText>
            </w:r>
          </w:del>
          <w:r w:rsidR="00E42E13">
            <w:rPr>
              <w:rFonts w:cstheme="minorBidi"/>
              <w:noProof/>
            </w:rPr>
            <w:t>bjetivos de usabilidad</w:t>
          </w:r>
          <w:r w:rsidR="00E42E13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E42E13">
            <w:rPr>
              <w:noProof/>
              <w:webHidden/>
            </w:rPr>
            <w:instrText xml:space="preserve"> PAGEREF _Toc379481873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E42E13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E42E13" w:rsidRDefault="009442E7" w:rsidP="00E42E13">
          <w:pPr>
            <w:pStyle w:val="TDC2"/>
            <w:tabs>
              <w:tab w:val="left" w:pos="110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"_Toc379481873"</w:instrText>
          </w:r>
          <w:r>
            <w:fldChar w:fldCharType="separate"/>
          </w:r>
          <w:r w:rsidR="00E42E13">
            <w:rPr>
              <w:rStyle w:val="Hipervnculo"/>
              <w:noProof/>
            </w:rPr>
            <w:t>6.3.3</w:t>
          </w:r>
          <w:r w:rsidR="00E42E13">
            <w:rPr>
              <w:rFonts w:cstheme="minorBidi"/>
              <w:noProof/>
            </w:rPr>
            <w:t xml:space="preserve">  </w:t>
          </w:r>
          <w:ins w:id="335" w:author="Lucy Julián" w:date="2014-02-09T01:08:00Z">
            <w:r w:rsidR="0024719C">
              <w:rPr>
                <w:rFonts w:cstheme="minorBidi"/>
                <w:noProof/>
              </w:rPr>
              <w:t>P</w:t>
            </w:r>
          </w:ins>
          <w:del w:id="336" w:author="Lucy Julián" w:date="2014-02-09T01:08:00Z">
            <w:r w:rsidR="00E42E13" w:rsidDel="0024719C">
              <w:rPr>
                <w:rFonts w:cstheme="minorBidi"/>
                <w:noProof/>
              </w:rPr>
              <w:delText>p</w:delText>
            </w:r>
          </w:del>
          <w:r w:rsidR="00E42E13">
            <w:rPr>
              <w:rFonts w:cstheme="minorBidi"/>
              <w:noProof/>
            </w:rPr>
            <w:t>lataforma</w:t>
          </w:r>
          <w:r w:rsidR="00E42E13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E42E13">
            <w:rPr>
              <w:noProof/>
              <w:webHidden/>
            </w:rPr>
            <w:instrText xml:space="preserve"> PAGEREF _Toc379481873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E42E13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1279EE" w:rsidRDefault="009442E7" w:rsidP="001279EE">
          <w:pPr>
            <w:pStyle w:val="TDC2"/>
            <w:tabs>
              <w:tab w:val="left" w:pos="110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"_Toc379481873"</w:instrText>
          </w:r>
          <w:r>
            <w:fldChar w:fldCharType="separate"/>
          </w:r>
          <w:r w:rsidR="001279EE" w:rsidRPr="00963A6D">
            <w:rPr>
              <w:rStyle w:val="Hipervnculo"/>
              <w:b/>
              <w:noProof/>
            </w:rPr>
            <w:t>6.4</w:t>
          </w:r>
          <w:r w:rsidR="001279EE" w:rsidRPr="00963A6D">
            <w:rPr>
              <w:rFonts w:cstheme="minorBidi"/>
              <w:b/>
              <w:noProof/>
            </w:rPr>
            <w:t xml:space="preserve">     </w:t>
          </w:r>
          <w:ins w:id="337" w:author="Lucy Julián" w:date="2014-02-09T01:09:00Z">
            <w:r w:rsidR="0024719C">
              <w:rPr>
                <w:rFonts w:cstheme="minorBidi"/>
                <w:b/>
                <w:noProof/>
              </w:rPr>
              <w:t>M</w:t>
            </w:r>
          </w:ins>
          <w:del w:id="338" w:author="Lucy Julián" w:date="2014-02-09T01:09:00Z">
            <w:r w:rsidR="001279EE" w:rsidRPr="00963A6D" w:rsidDel="0024719C">
              <w:rPr>
                <w:rFonts w:cstheme="minorBidi"/>
                <w:b/>
                <w:noProof/>
              </w:rPr>
              <w:delText>m</w:delText>
            </w:r>
          </w:del>
          <w:r w:rsidR="001279EE" w:rsidRPr="00963A6D">
            <w:rPr>
              <w:rFonts w:cstheme="minorBidi"/>
              <w:b/>
              <w:noProof/>
            </w:rPr>
            <w:t>odelo conceptual del sistema</w:t>
          </w:r>
          <w:r w:rsidR="001279EE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1279EE">
            <w:rPr>
              <w:noProof/>
              <w:webHidden/>
            </w:rPr>
            <w:instrText xml:space="preserve"> PAGEREF _Toc379481873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1279EE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1279EE" w:rsidRDefault="009442E7" w:rsidP="001279EE">
          <w:pPr>
            <w:pStyle w:val="TDC2"/>
            <w:tabs>
              <w:tab w:val="left" w:pos="110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"_Toc379481873"</w:instrText>
          </w:r>
          <w:r>
            <w:fldChar w:fldCharType="separate"/>
          </w:r>
          <w:r w:rsidR="001279EE">
            <w:rPr>
              <w:rStyle w:val="Hipervnculo"/>
              <w:noProof/>
            </w:rPr>
            <w:t>6.4.1</w:t>
          </w:r>
          <w:r w:rsidR="001279EE">
            <w:rPr>
              <w:rFonts w:cstheme="minorBidi"/>
              <w:noProof/>
            </w:rPr>
            <w:t xml:space="preserve">     </w:t>
          </w:r>
          <w:ins w:id="339" w:author="Lucy Julián" w:date="2014-02-09T01:09:00Z">
            <w:r w:rsidR="0024719C">
              <w:rPr>
                <w:rFonts w:cstheme="minorBidi"/>
                <w:noProof/>
              </w:rPr>
              <w:t>C</w:t>
            </w:r>
          </w:ins>
          <w:del w:id="340" w:author="Lucy Julián" w:date="2014-02-09T01:09:00Z">
            <w:r w:rsidR="001279EE" w:rsidDel="0024719C">
              <w:rPr>
                <w:rFonts w:cstheme="minorBidi"/>
                <w:noProof/>
              </w:rPr>
              <w:delText>c</w:delText>
            </w:r>
          </w:del>
          <w:r w:rsidR="001279EE">
            <w:rPr>
              <w:rFonts w:cstheme="minorBidi"/>
              <w:noProof/>
            </w:rPr>
            <w:t>asos de uso</w:t>
          </w:r>
          <w:r w:rsidR="001279EE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1279EE">
            <w:rPr>
              <w:noProof/>
              <w:webHidden/>
            </w:rPr>
            <w:instrText xml:space="preserve"> PAGEREF _Toc379481873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1279EE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1279EE" w:rsidRDefault="009442E7" w:rsidP="001279EE">
          <w:pPr>
            <w:pStyle w:val="TDC2"/>
            <w:tabs>
              <w:tab w:val="left" w:pos="110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"_Toc379481873"</w:instrText>
          </w:r>
          <w:r>
            <w:fldChar w:fldCharType="separate"/>
          </w:r>
          <w:r w:rsidR="001279EE">
            <w:rPr>
              <w:rStyle w:val="Hipervnculo"/>
              <w:noProof/>
            </w:rPr>
            <w:t>6.4.2</w:t>
          </w:r>
          <w:r w:rsidR="001279EE">
            <w:rPr>
              <w:rFonts w:cstheme="minorBidi"/>
              <w:noProof/>
            </w:rPr>
            <w:t xml:space="preserve">     </w:t>
          </w:r>
          <w:ins w:id="341" w:author="Lucy Julián" w:date="2014-02-09T01:09:00Z">
            <w:r w:rsidR="0024719C">
              <w:rPr>
                <w:rFonts w:cstheme="minorBidi"/>
                <w:noProof/>
              </w:rPr>
              <w:t>D</w:t>
            </w:r>
          </w:ins>
          <w:del w:id="342" w:author="Lucy Julián" w:date="2014-02-09T01:09:00Z">
            <w:r w:rsidR="001279EE" w:rsidDel="0024719C">
              <w:rPr>
                <w:rFonts w:cstheme="minorBidi"/>
                <w:noProof/>
              </w:rPr>
              <w:delText>d</w:delText>
            </w:r>
          </w:del>
          <w:r w:rsidR="001279EE">
            <w:rPr>
              <w:rFonts w:cstheme="minorBidi"/>
              <w:noProof/>
            </w:rPr>
            <w:t>iagramas de aceptaci</w:t>
          </w:r>
          <w:ins w:id="343" w:author="Lucy Julián" w:date="2014-02-09T01:09:00Z">
            <w:r w:rsidR="0024719C">
              <w:rPr>
                <w:rFonts w:cstheme="minorBidi"/>
                <w:noProof/>
              </w:rPr>
              <w:t>ó</w:t>
            </w:r>
          </w:ins>
          <w:del w:id="344" w:author="Lucy Julián" w:date="2014-02-09T01:09:00Z">
            <w:r w:rsidR="001279EE" w:rsidDel="0024719C">
              <w:rPr>
                <w:rFonts w:cstheme="minorBidi"/>
                <w:noProof/>
              </w:rPr>
              <w:delText>o</w:delText>
            </w:r>
          </w:del>
          <w:r w:rsidR="001279EE">
            <w:rPr>
              <w:rFonts w:cstheme="minorBidi"/>
              <w:noProof/>
            </w:rPr>
            <w:t>n</w:t>
          </w:r>
          <w:r w:rsidR="001279EE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1279EE">
            <w:rPr>
              <w:noProof/>
              <w:webHidden/>
            </w:rPr>
            <w:instrText xml:space="preserve"> PAGEREF _Toc379481873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1279EE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1279EE" w:rsidRDefault="009442E7" w:rsidP="001279EE">
          <w:pPr>
            <w:pStyle w:val="TDC2"/>
            <w:tabs>
              <w:tab w:val="left" w:pos="110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"_Toc379481873"</w:instrText>
          </w:r>
          <w:r>
            <w:fldChar w:fldCharType="separate"/>
          </w:r>
          <w:r w:rsidR="001279EE">
            <w:rPr>
              <w:rStyle w:val="Hipervnculo"/>
              <w:noProof/>
            </w:rPr>
            <w:t>6.4.3</w:t>
          </w:r>
          <w:r w:rsidR="001279EE">
            <w:rPr>
              <w:rFonts w:cstheme="minorBidi"/>
              <w:noProof/>
            </w:rPr>
            <w:t xml:space="preserve">     </w:t>
          </w:r>
          <w:ins w:id="345" w:author="Lucy Julián" w:date="2014-02-09T01:09:00Z">
            <w:r w:rsidR="0024719C">
              <w:rPr>
                <w:rFonts w:cstheme="minorBidi"/>
                <w:noProof/>
              </w:rPr>
              <w:t>D</w:t>
            </w:r>
          </w:ins>
          <w:del w:id="346" w:author="Lucy Julián" w:date="2014-02-09T01:09:00Z">
            <w:r w:rsidR="001279EE" w:rsidDel="0024719C">
              <w:rPr>
                <w:rFonts w:cstheme="minorBidi"/>
                <w:noProof/>
              </w:rPr>
              <w:delText>d</w:delText>
            </w:r>
          </w:del>
          <w:r w:rsidR="001279EE">
            <w:rPr>
              <w:rFonts w:cstheme="minorBidi"/>
              <w:noProof/>
            </w:rPr>
            <w:t>iseño de base de datos</w:t>
          </w:r>
          <w:r w:rsidR="001279EE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1279EE">
            <w:rPr>
              <w:noProof/>
              <w:webHidden/>
            </w:rPr>
            <w:instrText xml:space="preserve"> PAGEREF _Toc379481873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1279EE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1279EE" w:rsidRDefault="009442E7" w:rsidP="001279EE">
          <w:pPr>
            <w:pStyle w:val="TDC2"/>
            <w:tabs>
              <w:tab w:val="left" w:pos="110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"_Toc379481873"</w:instrText>
          </w:r>
          <w:r>
            <w:fldChar w:fldCharType="separate"/>
          </w:r>
          <w:r w:rsidR="001279EE">
            <w:rPr>
              <w:rStyle w:val="Hipervnculo"/>
              <w:noProof/>
            </w:rPr>
            <w:t>6.4.4</w:t>
          </w:r>
          <w:r w:rsidR="001279EE">
            <w:rPr>
              <w:rFonts w:cstheme="minorBidi"/>
              <w:noProof/>
            </w:rPr>
            <w:t xml:space="preserve">     </w:t>
          </w:r>
          <w:ins w:id="347" w:author="Lucy Julián" w:date="2014-02-09T01:09:00Z">
            <w:r w:rsidR="0024719C">
              <w:rPr>
                <w:rFonts w:cstheme="minorBidi"/>
                <w:noProof/>
              </w:rPr>
              <w:t>M</w:t>
            </w:r>
          </w:ins>
          <w:del w:id="348" w:author="Lucy Julián" w:date="2014-02-09T01:09:00Z">
            <w:r w:rsidR="001279EE" w:rsidDel="0024719C">
              <w:rPr>
                <w:rFonts w:cstheme="minorBidi"/>
                <w:noProof/>
              </w:rPr>
              <w:delText>m</w:delText>
            </w:r>
          </w:del>
          <w:r w:rsidR="001279EE">
            <w:rPr>
              <w:rFonts w:cstheme="minorBidi"/>
              <w:noProof/>
            </w:rPr>
            <w:t xml:space="preserve">odelos </w:t>
          </w:r>
          <w:del w:id="349" w:author="Lucy Julián" w:date="2014-02-09T01:09:00Z">
            <w:r w:rsidR="001279EE" w:rsidDel="0024719C">
              <w:rPr>
                <w:rFonts w:cstheme="minorBidi"/>
                <w:noProof/>
              </w:rPr>
              <w:delText>Elka</w:delText>
            </w:r>
          </w:del>
          <w:ins w:id="350" w:author="Lucy Julián" w:date="2014-02-09T01:09:00Z">
            <w:r w:rsidR="0024719C">
              <w:rPr>
                <w:rFonts w:cstheme="minorBidi"/>
                <w:noProof/>
              </w:rPr>
              <w:t>ELKA</w:t>
            </w:r>
          </w:ins>
          <w:r w:rsidR="001279EE">
            <w:rPr>
              <w:rFonts w:cstheme="minorBidi"/>
              <w:noProof/>
            </w:rPr>
            <w:t xml:space="preserve"> y ER</w:t>
          </w:r>
          <w:r w:rsidR="001279EE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1279EE">
            <w:rPr>
              <w:noProof/>
              <w:webHidden/>
            </w:rPr>
            <w:instrText xml:space="preserve"> PAGEREF _Toc379481873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1279EE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E42E13" w:rsidRDefault="009442E7" w:rsidP="00E42E13">
          <w:pPr>
            <w:pStyle w:val="TDC2"/>
            <w:tabs>
              <w:tab w:val="left" w:pos="110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"_Toc379481873"</w:instrText>
          </w:r>
          <w:r>
            <w:fldChar w:fldCharType="separate"/>
          </w:r>
          <w:r w:rsidR="00E42E13" w:rsidRPr="00963A6D">
            <w:rPr>
              <w:rStyle w:val="Hipervnculo"/>
              <w:b/>
              <w:noProof/>
            </w:rPr>
            <w:t>6.</w:t>
          </w:r>
          <w:r w:rsidR="001279EE" w:rsidRPr="00963A6D">
            <w:rPr>
              <w:rStyle w:val="Hipervnculo"/>
              <w:b/>
              <w:noProof/>
            </w:rPr>
            <w:t>5</w:t>
          </w:r>
          <w:r w:rsidR="00E42E13" w:rsidRPr="00963A6D">
            <w:rPr>
              <w:rFonts w:cstheme="minorBidi"/>
              <w:b/>
              <w:noProof/>
            </w:rPr>
            <w:t xml:space="preserve">    </w:t>
          </w:r>
          <w:ins w:id="351" w:author="Lucy Julián" w:date="2014-02-09T01:09:00Z">
            <w:r w:rsidR="0024719C">
              <w:rPr>
                <w:rFonts w:cstheme="minorBidi"/>
                <w:b/>
                <w:noProof/>
              </w:rPr>
              <w:t>P</w:t>
            </w:r>
          </w:ins>
          <w:del w:id="352" w:author="Lucy Julián" w:date="2014-02-09T01:09:00Z">
            <w:r w:rsidR="00E42E13" w:rsidRPr="00963A6D" w:rsidDel="0024719C">
              <w:rPr>
                <w:rFonts w:cstheme="minorBidi"/>
                <w:b/>
                <w:noProof/>
              </w:rPr>
              <w:delText>p</w:delText>
            </w:r>
          </w:del>
          <w:r w:rsidR="00E42E13" w:rsidRPr="00963A6D">
            <w:rPr>
              <w:rFonts w:cstheme="minorBidi"/>
              <w:b/>
              <w:noProof/>
            </w:rPr>
            <w:t>rototipos</w:t>
          </w:r>
          <w:r w:rsidR="00E42E13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E42E13">
            <w:rPr>
              <w:noProof/>
              <w:webHidden/>
            </w:rPr>
            <w:instrText xml:space="preserve"> PAGEREF _Toc379481873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E42E13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1279EE" w:rsidRDefault="009442E7" w:rsidP="001279EE">
          <w:pPr>
            <w:pStyle w:val="TDC2"/>
            <w:tabs>
              <w:tab w:val="left" w:pos="110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"_Toc379481873"</w:instrText>
          </w:r>
          <w:r>
            <w:fldChar w:fldCharType="separate"/>
          </w:r>
          <w:r w:rsidR="001279EE">
            <w:rPr>
              <w:rStyle w:val="Hipervnculo"/>
              <w:noProof/>
            </w:rPr>
            <w:t>6.5.1</w:t>
          </w:r>
          <w:r w:rsidR="001279EE">
            <w:rPr>
              <w:rFonts w:cstheme="minorBidi"/>
              <w:noProof/>
            </w:rPr>
            <w:t xml:space="preserve">     </w:t>
          </w:r>
          <w:ins w:id="353" w:author="Lucy Julián" w:date="2014-02-09T01:09:00Z">
            <w:r w:rsidR="0024719C">
              <w:rPr>
                <w:rFonts w:cstheme="minorBidi"/>
                <w:noProof/>
              </w:rPr>
              <w:t>D</w:t>
            </w:r>
          </w:ins>
          <w:del w:id="354" w:author="Lucy Julián" w:date="2014-02-09T01:09:00Z">
            <w:r w:rsidR="001279EE" w:rsidDel="0024719C">
              <w:rPr>
                <w:rFonts w:cstheme="minorBidi"/>
                <w:noProof/>
              </w:rPr>
              <w:delText>d</w:delText>
            </w:r>
          </w:del>
          <w:r w:rsidR="001279EE">
            <w:rPr>
              <w:rFonts w:cstheme="minorBidi"/>
              <w:noProof/>
            </w:rPr>
            <w:t>iseño de aplicaci</w:t>
          </w:r>
          <w:ins w:id="355" w:author="Lucy Julián" w:date="2014-02-09T01:10:00Z">
            <w:r w:rsidR="0024719C">
              <w:rPr>
                <w:rFonts w:cstheme="minorBidi"/>
                <w:noProof/>
              </w:rPr>
              <w:t>ó</w:t>
            </w:r>
          </w:ins>
          <w:del w:id="356" w:author="Lucy Julián" w:date="2014-02-09T01:09:00Z">
            <w:r w:rsidR="001279EE" w:rsidDel="0024719C">
              <w:rPr>
                <w:rFonts w:cstheme="minorBidi"/>
                <w:noProof/>
              </w:rPr>
              <w:delText>o</w:delText>
            </w:r>
          </w:del>
          <w:r w:rsidR="001279EE">
            <w:rPr>
              <w:rFonts w:cstheme="minorBidi"/>
              <w:noProof/>
            </w:rPr>
            <w:t>n</w:t>
          </w:r>
          <w:r w:rsidR="001279EE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1279EE">
            <w:rPr>
              <w:noProof/>
              <w:webHidden/>
            </w:rPr>
            <w:instrText xml:space="preserve"> PAGEREF _Toc379481873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1279EE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1279EE" w:rsidRDefault="009442E7" w:rsidP="001279EE">
          <w:pPr>
            <w:pStyle w:val="TDC2"/>
            <w:tabs>
              <w:tab w:val="left" w:pos="110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"_Toc379481873"</w:instrText>
          </w:r>
          <w:r>
            <w:fldChar w:fldCharType="separate"/>
          </w:r>
          <w:r w:rsidR="001279EE">
            <w:rPr>
              <w:rStyle w:val="Hipervnculo"/>
              <w:noProof/>
            </w:rPr>
            <w:t>6.5.2</w:t>
          </w:r>
          <w:r w:rsidR="001279EE">
            <w:rPr>
              <w:rFonts w:cstheme="minorBidi"/>
              <w:noProof/>
            </w:rPr>
            <w:t xml:space="preserve">     </w:t>
          </w:r>
          <w:ins w:id="357" w:author="Lucy Julián" w:date="2014-02-09T01:09:00Z">
            <w:r w:rsidR="0024719C">
              <w:rPr>
                <w:rFonts w:cstheme="minorBidi"/>
                <w:noProof/>
              </w:rPr>
              <w:t>D</w:t>
            </w:r>
          </w:ins>
          <w:del w:id="358" w:author="Lucy Julián" w:date="2014-02-09T01:09:00Z">
            <w:r w:rsidR="001279EE" w:rsidDel="0024719C">
              <w:rPr>
                <w:rFonts w:cstheme="minorBidi"/>
                <w:noProof/>
              </w:rPr>
              <w:delText>d</w:delText>
            </w:r>
          </w:del>
          <w:r w:rsidR="001279EE">
            <w:rPr>
              <w:rFonts w:cstheme="minorBidi"/>
              <w:noProof/>
            </w:rPr>
            <w:t>iseño de interfaz</w:t>
          </w:r>
          <w:r w:rsidR="001279EE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1279EE">
            <w:rPr>
              <w:noProof/>
              <w:webHidden/>
            </w:rPr>
            <w:instrText xml:space="preserve"> PAGEREF _Toc379481873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1279EE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E42E13" w:rsidRDefault="009442E7" w:rsidP="00E42E13">
          <w:pPr>
            <w:pStyle w:val="TDC2"/>
            <w:tabs>
              <w:tab w:val="left" w:pos="110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"_Toc379481873"</w:instrText>
          </w:r>
          <w:r>
            <w:fldChar w:fldCharType="separate"/>
          </w:r>
          <w:r w:rsidR="00E42E13">
            <w:rPr>
              <w:rStyle w:val="Hipervnculo"/>
              <w:noProof/>
            </w:rPr>
            <w:t>6.</w:t>
          </w:r>
          <w:r w:rsidR="001279EE">
            <w:rPr>
              <w:rFonts w:cstheme="minorBidi"/>
              <w:noProof/>
            </w:rPr>
            <w:t>5.3</w:t>
          </w:r>
          <w:r w:rsidR="00E42E13">
            <w:rPr>
              <w:rFonts w:cstheme="minorBidi"/>
              <w:noProof/>
            </w:rPr>
            <w:t xml:space="preserve">    </w:t>
          </w:r>
          <w:ins w:id="359" w:author="Lucy Julián" w:date="2014-02-09T01:10:00Z">
            <w:r w:rsidR="0024719C">
              <w:rPr>
                <w:rFonts w:cstheme="minorBidi"/>
                <w:noProof/>
              </w:rPr>
              <w:t>P</w:t>
            </w:r>
          </w:ins>
          <w:del w:id="360" w:author="Lucy Julián" w:date="2014-02-09T01:10:00Z">
            <w:r w:rsidR="00E42E13" w:rsidDel="0024719C">
              <w:rPr>
                <w:rFonts w:cstheme="minorBidi"/>
                <w:noProof/>
              </w:rPr>
              <w:delText>p</w:delText>
            </w:r>
          </w:del>
          <w:r w:rsidR="00E42E13">
            <w:rPr>
              <w:rFonts w:cstheme="minorBidi"/>
              <w:noProof/>
            </w:rPr>
            <w:t>rototipos de interfaz</w:t>
          </w:r>
          <w:r w:rsidR="00E42E13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E42E13">
            <w:rPr>
              <w:noProof/>
              <w:webHidden/>
            </w:rPr>
            <w:instrText xml:space="preserve"> PAGEREF _Toc379481873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E42E13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1279EE" w:rsidRDefault="009442E7" w:rsidP="001279EE">
          <w:pPr>
            <w:pStyle w:val="TDC2"/>
            <w:tabs>
              <w:tab w:val="left" w:pos="110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"_Toc379481873"</w:instrText>
          </w:r>
          <w:r>
            <w:fldChar w:fldCharType="separate"/>
          </w:r>
          <w:r w:rsidR="001279EE" w:rsidRPr="00963A6D">
            <w:rPr>
              <w:rStyle w:val="Hipervnculo"/>
              <w:b/>
              <w:noProof/>
            </w:rPr>
            <w:t>6.6</w:t>
          </w:r>
          <w:r w:rsidR="001279EE" w:rsidRPr="00963A6D">
            <w:rPr>
              <w:rFonts w:cstheme="minorBidi"/>
              <w:b/>
              <w:noProof/>
            </w:rPr>
            <w:t xml:space="preserve">    </w:t>
          </w:r>
          <w:ins w:id="361" w:author="Lucy Julián" w:date="2014-02-09T01:10:00Z">
            <w:r w:rsidR="0024719C">
              <w:rPr>
                <w:rFonts w:cstheme="minorBidi"/>
                <w:b/>
                <w:noProof/>
              </w:rPr>
              <w:t>E</w:t>
            </w:r>
          </w:ins>
          <w:del w:id="362" w:author="Lucy Julián" w:date="2014-02-09T01:10:00Z">
            <w:r w:rsidR="001279EE" w:rsidRPr="00963A6D" w:rsidDel="0024719C">
              <w:rPr>
                <w:rFonts w:cstheme="minorBidi"/>
                <w:b/>
                <w:noProof/>
              </w:rPr>
              <w:delText>e</w:delText>
            </w:r>
          </w:del>
          <w:r w:rsidR="001279EE" w:rsidRPr="00963A6D">
            <w:rPr>
              <w:rFonts w:cstheme="minorBidi"/>
              <w:b/>
              <w:noProof/>
            </w:rPr>
            <w:t>st</w:t>
          </w:r>
          <w:ins w:id="363" w:author="Lucy Julián" w:date="2014-02-09T01:10:00Z">
            <w:r w:rsidR="0024719C">
              <w:rPr>
                <w:rFonts w:cstheme="minorBidi"/>
                <w:b/>
                <w:noProof/>
              </w:rPr>
              <w:t>á</w:t>
            </w:r>
          </w:ins>
          <w:del w:id="364" w:author="Lucy Julián" w:date="2014-02-09T01:10:00Z">
            <w:r w:rsidR="001279EE" w:rsidRPr="00963A6D" w:rsidDel="0024719C">
              <w:rPr>
                <w:rFonts w:cstheme="minorBidi"/>
                <w:b/>
                <w:noProof/>
              </w:rPr>
              <w:delText>a</w:delText>
            </w:r>
          </w:del>
          <w:r w:rsidR="001279EE" w:rsidRPr="00963A6D">
            <w:rPr>
              <w:rFonts w:cstheme="minorBidi"/>
              <w:b/>
              <w:noProof/>
            </w:rPr>
            <w:t>ndares</w:t>
          </w:r>
          <w:r w:rsidR="001279EE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1279EE">
            <w:rPr>
              <w:noProof/>
              <w:webHidden/>
            </w:rPr>
            <w:instrText xml:space="preserve"> PAGEREF _Toc379481873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1279EE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1279EE" w:rsidRDefault="00417379" w:rsidP="001279EE">
          <w:pPr>
            <w:pStyle w:val="TDC2"/>
            <w:tabs>
              <w:tab w:val="left" w:pos="1100"/>
              <w:tab w:val="right" w:leader="dot" w:pos="8828"/>
            </w:tabs>
            <w:rPr>
              <w:noProof/>
            </w:rPr>
          </w:pPr>
          <w:hyperlink w:anchor="_Toc379481873" w:history="1">
            <w:r w:rsidR="001279EE">
              <w:rPr>
                <w:rStyle w:val="Hipervnculo"/>
                <w:noProof/>
              </w:rPr>
              <w:t>6.6.1</w:t>
            </w:r>
            <w:r w:rsidR="001279EE">
              <w:rPr>
                <w:rFonts w:cstheme="minorBidi"/>
                <w:noProof/>
              </w:rPr>
              <w:t xml:space="preserve">     ISO13407</w:t>
            </w:r>
            <w:r w:rsidR="001279EE">
              <w:rPr>
                <w:noProof/>
                <w:webHidden/>
              </w:rPr>
              <w:tab/>
            </w:r>
            <w:r w:rsidR="009442E7">
              <w:rPr>
                <w:noProof/>
                <w:webHidden/>
              </w:rPr>
              <w:fldChar w:fldCharType="begin"/>
            </w:r>
            <w:r w:rsidR="001279EE">
              <w:rPr>
                <w:noProof/>
                <w:webHidden/>
              </w:rPr>
              <w:instrText xml:space="preserve"> PAGEREF _Toc379481873 \h </w:instrText>
            </w:r>
            <w:r w:rsidR="009442E7">
              <w:rPr>
                <w:noProof/>
                <w:webHidden/>
              </w:rPr>
            </w:r>
            <w:r w:rsidR="009442E7">
              <w:rPr>
                <w:noProof/>
                <w:webHidden/>
              </w:rPr>
              <w:fldChar w:fldCharType="separate"/>
            </w:r>
            <w:r w:rsidR="001279EE">
              <w:rPr>
                <w:noProof/>
                <w:webHidden/>
              </w:rPr>
              <w:t>7</w:t>
            </w:r>
            <w:r w:rsidR="009442E7">
              <w:rPr>
                <w:noProof/>
                <w:webHidden/>
              </w:rPr>
              <w:fldChar w:fldCharType="end"/>
            </w:r>
          </w:hyperlink>
        </w:p>
        <w:p w:rsidR="001279EE" w:rsidRDefault="00417379" w:rsidP="001279EE">
          <w:pPr>
            <w:pStyle w:val="TDC2"/>
            <w:tabs>
              <w:tab w:val="left" w:pos="1100"/>
              <w:tab w:val="right" w:leader="dot" w:pos="8828"/>
            </w:tabs>
            <w:rPr>
              <w:noProof/>
            </w:rPr>
          </w:pPr>
          <w:hyperlink w:anchor="_Toc379481873" w:history="1">
            <w:r w:rsidR="001279EE">
              <w:rPr>
                <w:rStyle w:val="Hipervnculo"/>
                <w:noProof/>
              </w:rPr>
              <w:t>6.6.2</w:t>
            </w:r>
            <w:r w:rsidR="001279EE">
              <w:rPr>
                <w:rFonts w:cstheme="minorBidi"/>
                <w:noProof/>
              </w:rPr>
              <w:t xml:space="preserve">     ISO9241</w:t>
            </w:r>
            <w:r w:rsidR="001279EE">
              <w:rPr>
                <w:noProof/>
                <w:webHidden/>
              </w:rPr>
              <w:tab/>
            </w:r>
            <w:r w:rsidR="009442E7">
              <w:rPr>
                <w:noProof/>
                <w:webHidden/>
              </w:rPr>
              <w:fldChar w:fldCharType="begin"/>
            </w:r>
            <w:r w:rsidR="001279EE">
              <w:rPr>
                <w:noProof/>
                <w:webHidden/>
              </w:rPr>
              <w:instrText xml:space="preserve"> PAGEREF _Toc379481873 \h </w:instrText>
            </w:r>
            <w:r w:rsidR="009442E7">
              <w:rPr>
                <w:noProof/>
                <w:webHidden/>
              </w:rPr>
            </w:r>
            <w:r w:rsidR="009442E7">
              <w:rPr>
                <w:noProof/>
                <w:webHidden/>
              </w:rPr>
              <w:fldChar w:fldCharType="separate"/>
            </w:r>
            <w:r w:rsidR="001279EE">
              <w:rPr>
                <w:noProof/>
                <w:webHidden/>
              </w:rPr>
              <w:t>7</w:t>
            </w:r>
            <w:r w:rsidR="009442E7">
              <w:rPr>
                <w:noProof/>
                <w:webHidden/>
              </w:rPr>
              <w:fldChar w:fldCharType="end"/>
            </w:r>
          </w:hyperlink>
        </w:p>
        <w:p w:rsidR="001279EE" w:rsidRDefault="00417379" w:rsidP="001279EE">
          <w:pPr>
            <w:pStyle w:val="TDC2"/>
            <w:tabs>
              <w:tab w:val="left" w:pos="1100"/>
              <w:tab w:val="right" w:leader="dot" w:pos="8828"/>
            </w:tabs>
            <w:rPr>
              <w:noProof/>
            </w:rPr>
          </w:pPr>
          <w:hyperlink w:anchor="_Toc379481873" w:history="1">
            <w:r w:rsidR="001279EE">
              <w:rPr>
                <w:rStyle w:val="Hipervnculo"/>
                <w:noProof/>
              </w:rPr>
              <w:t>6.</w:t>
            </w:r>
            <w:r w:rsidR="001279EE">
              <w:rPr>
                <w:rFonts w:cstheme="minorBidi"/>
                <w:noProof/>
              </w:rPr>
              <w:t>6.3    ISO IEC 11581-1</w:t>
            </w:r>
            <w:r w:rsidR="001279EE">
              <w:rPr>
                <w:noProof/>
                <w:webHidden/>
              </w:rPr>
              <w:tab/>
            </w:r>
            <w:r w:rsidR="009442E7">
              <w:rPr>
                <w:noProof/>
                <w:webHidden/>
              </w:rPr>
              <w:fldChar w:fldCharType="begin"/>
            </w:r>
            <w:r w:rsidR="001279EE">
              <w:rPr>
                <w:noProof/>
                <w:webHidden/>
              </w:rPr>
              <w:instrText xml:space="preserve"> PAGEREF _Toc379481873 \h </w:instrText>
            </w:r>
            <w:r w:rsidR="009442E7">
              <w:rPr>
                <w:noProof/>
                <w:webHidden/>
              </w:rPr>
            </w:r>
            <w:r w:rsidR="009442E7">
              <w:rPr>
                <w:noProof/>
                <w:webHidden/>
              </w:rPr>
              <w:fldChar w:fldCharType="separate"/>
            </w:r>
            <w:r w:rsidR="001279EE">
              <w:rPr>
                <w:noProof/>
                <w:webHidden/>
              </w:rPr>
              <w:t>7</w:t>
            </w:r>
            <w:r w:rsidR="009442E7">
              <w:rPr>
                <w:noProof/>
                <w:webHidden/>
              </w:rPr>
              <w:fldChar w:fldCharType="end"/>
            </w:r>
          </w:hyperlink>
        </w:p>
        <w:p w:rsidR="001279EE" w:rsidRDefault="009442E7" w:rsidP="001279EE">
          <w:pPr>
            <w:pStyle w:val="TDC2"/>
            <w:tabs>
              <w:tab w:val="left" w:pos="110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"_Toc379481873"</w:instrText>
          </w:r>
          <w:r>
            <w:fldChar w:fldCharType="separate"/>
          </w:r>
          <w:r w:rsidR="001279EE" w:rsidRPr="00963A6D">
            <w:rPr>
              <w:rStyle w:val="Hipervnculo"/>
              <w:b/>
              <w:noProof/>
            </w:rPr>
            <w:t>6.7</w:t>
          </w:r>
          <w:r w:rsidR="001279EE" w:rsidRPr="00963A6D">
            <w:rPr>
              <w:rFonts w:cstheme="minorBidi"/>
              <w:b/>
              <w:noProof/>
            </w:rPr>
            <w:t xml:space="preserve">    </w:t>
          </w:r>
          <w:ins w:id="365" w:author="Lucy Julián" w:date="2014-02-09T01:10:00Z">
            <w:r w:rsidR="0024719C">
              <w:rPr>
                <w:rFonts w:cstheme="minorBidi"/>
                <w:b/>
                <w:noProof/>
              </w:rPr>
              <w:t>L</w:t>
            </w:r>
          </w:ins>
          <w:del w:id="366" w:author="Lucy Julián" w:date="2014-02-09T01:10:00Z">
            <w:r w:rsidR="001279EE" w:rsidRPr="00963A6D" w:rsidDel="0024719C">
              <w:rPr>
                <w:rFonts w:cstheme="minorBidi"/>
                <w:b/>
                <w:noProof/>
              </w:rPr>
              <w:delText>l</w:delText>
            </w:r>
          </w:del>
          <w:r w:rsidR="001279EE" w:rsidRPr="00963A6D">
            <w:rPr>
              <w:rFonts w:cstheme="minorBidi"/>
              <w:b/>
              <w:noProof/>
            </w:rPr>
            <w:t>a aplicaci</w:t>
          </w:r>
          <w:ins w:id="367" w:author="Lucy Julián" w:date="2014-02-09T01:10:00Z">
            <w:r w:rsidR="0024719C">
              <w:rPr>
                <w:rFonts w:cstheme="minorBidi"/>
                <w:b/>
                <w:noProof/>
              </w:rPr>
              <w:t>ó</w:t>
            </w:r>
          </w:ins>
          <w:del w:id="368" w:author="Lucy Julián" w:date="2014-02-09T01:10:00Z">
            <w:r w:rsidR="001279EE" w:rsidRPr="00963A6D" w:rsidDel="0024719C">
              <w:rPr>
                <w:rFonts w:cstheme="minorBidi"/>
                <w:b/>
                <w:noProof/>
              </w:rPr>
              <w:delText>o</w:delText>
            </w:r>
          </w:del>
          <w:r w:rsidR="001279EE" w:rsidRPr="00963A6D">
            <w:rPr>
              <w:rFonts w:cstheme="minorBidi"/>
              <w:b/>
              <w:noProof/>
            </w:rPr>
            <w:t>n</w:t>
          </w:r>
          <w:r w:rsidR="001279EE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1279EE">
            <w:rPr>
              <w:noProof/>
              <w:webHidden/>
            </w:rPr>
            <w:instrText xml:space="preserve"> PAGEREF _Toc379481873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1279EE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1279EE" w:rsidRDefault="009442E7" w:rsidP="001279EE">
          <w:pPr>
            <w:pStyle w:val="TDC2"/>
            <w:tabs>
              <w:tab w:val="left" w:pos="110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"_Toc379481873"</w:instrText>
          </w:r>
          <w:r>
            <w:fldChar w:fldCharType="separate"/>
          </w:r>
          <w:r w:rsidR="001279EE">
            <w:rPr>
              <w:rStyle w:val="Hipervnculo"/>
              <w:noProof/>
            </w:rPr>
            <w:t>6.7.1</w:t>
          </w:r>
          <w:r w:rsidR="001279EE">
            <w:rPr>
              <w:rFonts w:cstheme="minorBidi"/>
              <w:noProof/>
            </w:rPr>
            <w:t xml:space="preserve">     </w:t>
          </w:r>
          <w:ins w:id="369" w:author="Lucy Julián" w:date="2014-02-09T01:10:00Z">
            <w:r w:rsidR="0024719C">
              <w:rPr>
                <w:rFonts w:cstheme="minorBidi"/>
                <w:noProof/>
              </w:rPr>
              <w:t>E</w:t>
            </w:r>
          </w:ins>
          <w:del w:id="370" w:author="Lucy Julián" w:date="2014-02-09T01:10:00Z">
            <w:r w:rsidR="001279EE" w:rsidDel="0024719C">
              <w:rPr>
                <w:rFonts w:cstheme="minorBidi"/>
                <w:noProof/>
              </w:rPr>
              <w:delText>e</w:delText>
            </w:r>
          </w:del>
          <w:r w:rsidR="001279EE">
            <w:rPr>
              <w:rFonts w:cstheme="minorBidi"/>
              <w:noProof/>
            </w:rPr>
            <w:t>valucaci</w:t>
          </w:r>
          <w:ins w:id="371" w:author="Lucy Julián" w:date="2014-02-09T01:10:00Z">
            <w:r w:rsidR="0024719C">
              <w:rPr>
                <w:rFonts w:cstheme="minorBidi"/>
                <w:noProof/>
              </w:rPr>
              <w:t>ó</w:t>
            </w:r>
          </w:ins>
          <w:del w:id="372" w:author="Lucy Julián" w:date="2014-02-09T01:10:00Z">
            <w:r w:rsidR="001279EE" w:rsidDel="0024719C">
              <w:rPr>
                <w:rFonts w:cstheme="minorBidi"/>
                <w:noProof/>
              </w:rPr>
              <w:delText>o</w:delText>
            </w:r>
          </w:del>
          <w:r w:rsidR="001279EE">
            <w:rPr>
              <w:rFonts w:cstheme="minorBidi"/>
              <w:noProof/>
            </w:rPr>
            <w:t>n de la base de datos</w:t>
          </w:r>
          <w:r w:rsidR="001279EE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1279EE">
            <w:rPr>
              <w:noProof/>
              <w:webHidden/>
            </w:rPr>
            <w:instrText xml:space="preserve"> PAGEREF _Toc379481873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1279EE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1279EE" w:rsidRDefault="009442E7" w:rsidP="001279EE">
          <w:pPr>
            <w:pStyle w:val="TDC2"/>
            <w:tabs>
              <w:tab w:val="left" w:pos="110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"_Toc379481873"</w:instrText>
          </w:r>
          <w:r>
            <w:fldChar w:fldCharType="separate"/>
          </w:r>
          <w:r w:rsidR="001279EE">
            <w:rPr>
              <w:rStyle w:val="Hipervnculo"/>
              <w:noProof/>
            </w:rPr>
            <w:t>6.7.2</w:t>
          </w:r>
          <w:r w:rsidR="001279EE">
            <w:rPr>
              <w:rFonts w:cstheme="minorBidi"/>
              <w:noProof/>
            </w:rPr>
            <w:t xml:space="preserve">     </w:t>
          </w:r>
          <w:ins w:id="373" w:author="Lucy Julián" w:date="2014-02-09T01:10:00Z">
            <w:r w:rsidR="0024719C">
              <w:rPr>
                <w:rFonts w:cstheme="minorBidi"/>
                <w:noProof/>
              </w:rPr>
              <w:t>E</w:t>
            </w:r>
          </w:ins>
          <w:del w:id="374" w:author="Lucy Julián" w:date="2014-02-09T01:10:00Z">
            <w:r w:rsidR="001279EE" w:rsidDel="0024719C">
              <w:rPr>
                <w:rFonts w:cstheme="minorBidi"/>
                <w:noProof/>
              </w:rPr>
              <w:delText>e</w:delText>
            </w:r>
          </w:del>
          <w:r w:rsidR="001279EE">
            <w:rPr>
              <w:rFonts w:cstheme="minorBidi"/>
              <w:noProof/>
            </w:rPr>
            <w:t>valucaci</w:t>
          </w:r>
          <w:ins w:id="375" w:author="Lucy Julián" w:date="2014-02-09T01:10:00Z">
            <w:r w:rsidR="0024719C">
              <w:rPr>
                <w:rFonts w:cstheme="minorBidi"/>
                <w:noProof/>
              </w:rPr>
              <w:t>ó</w:t>
            </w:r>
          </w:ins>
          <w:del w:id="376" w:author="Lucy Julián" w:date="2014-02-09T01:10:00Z">
            <w:r w:rsidR="001279EE" w:rsidDel="0024719C">
              <w:rPr>
                <w:rFonts w:cstheme="minorBidi"/>
                <w:noProof/>
              </w:rPr>
              <w:delText>o</w:delText>
            </w:r>
          </w:del>
          <w:r w:rsidR="001279EE">
            <w:rPr>
              <w:rFonts w:cstheme="minorBidi"/>
              <w:noProof/>
            </w:rPr>
            <w:t>n del sistema</w:t>
          </w:r>
          <w:r w:rsidR="001279EE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1279EE">
            <w:rPr>
              <w:noProof/>
              <w:webHidden/>
            </w:rPr>
            <w:instrText xml:space="preserve"> PAGEREF _Toc379481873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1279EE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1279EE" w:rsidRDefault="009442E7" w:rsidP="001279EE">
          <w:pPr>
            <w:pStyle w:val="TDC2"/>
            <w:tabs>
              <w:tab w:val="left" w:pos="1100"/>
              <w:tab w:val="right" w:leader="dot" w:pos="8828"/>
            </w:tabs>
            <w:rPr>
              <w:noProof/>
            </w:rPr>
          </w:pPr>
          <w:r>
            <w:lastRenderedPageBreak/>
            <w:fldChar w:fldCharType="begin"/>
          </w:r>
          <w:r>
            <w:instrText>HYPERLINK \l "_Toc379481873"</w:instrText>
          </w:r>
          <w:r>
            <w:fldChar w:fldCharType="separate"/>
          </w:r>
          <w:r w:rsidR="001279EE">
            <w:rPr>
              <w:rStyle w:val="Hipervnculo"/>
              <w:noProof/>
            </w:rPr>
            <w:t>6.</w:t>
          </w:r>
          <w:r w:rsidR="001279EE">
            <w:rPr>
              <w:rFonts w:cstheme="minorBidi"/>
              <w:noProof/>
            </w:rPr>
            <w:t xml:space="preserve">7.3    </w:t>
          </w:r>
          <w:ins w:id="377" w:author="Lucy Julián" w:date="2014-02-09T01:10:00Z">
            <w:r w:rsidR="0024719C">
              <w:rPr>
                <w:rFonts w:cstheme="minorBidi"/>
                <w:noProof/>
              </w:rPr>
              <w:t>E</w:t>
            </w:r>
          </w:ins>
          <w:del w:id="378" w:author="Lucy Julián" w:date="2014-02-09T01:10:00Z">
            <w:r w:rsidR="001279EE" w:rsidDel="0024719C">
              <w:rPr>
                <w:rFonts w:cstheme="minorBidi"/>
                <w:noProof/>
              </w:rPr>
              <w:delText>e</w:delText>
            </w:r>
          </w:del>
          <w:r w:rsidR="001279EE">
            <w:rPr>
              <w:rFonts w:cstheme="minorBidi"/>
              <w:noProof/>
            </w:rPr>
            <w:t>valuaci</w:t>
          </w:r>
          <w:ins w:id="379" w:author="Lucy Julián" w:date="2014-02-09T01:10:00Z">
            <w:r w:rsidR="0024719C">
              <w:rPr>
                <w:rFonts w:cstheme="minorBidi"/>
                <w:noProof/>
              </w:rPr>
              <w:t>ó</w:t>
            </w:r>
          </w:ins>
          <w:del w:id="380" w:author="Lucy Julián" w:date="2014-02-09T01:10:00Z">
            <w:r w:rsidR="001279EE" w:rsidDel="0024719C">
              <w:rPr>
                <w:rFonts w:cstheme="minorBidi"/>
                <w:noProof/>
              </w:rPr>
              <w:delText>o</w:delText>
            </w:r>
          </w:del>
          <w:r w:rsidR="001279EE">
            <w:rPr>
              <w:rFonts w:cstheme="minorBidi"/>
              <w:noProof/>
            </w:rPr>
            <w:t>n de la interfaz</w:t>
          </w:r>
          <w:r w:rsidR="001279EE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1279EE">
            <w:rPr>
              <w:noProof/>
              <w:webHidden/>
            </w:rPr>
            <w:instrText xml:space="preserve"> PAGEREF _Toc379481873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1279EE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1279EE" w:rsidRDefault="009442E7" w:rsidP="001279EE">
          <w:pPr>
            <w:pStyle w:val="TDC2"/>
            <w:tabs>
              <w:tab w:val="left" w:pos="110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HYPERLINK \l "_Toc379481873"</w:instrText>
          </w:r>
          <w:r>
            <w:fldChar w:fldCharType="separate"/>
          </w:r>
          <w:r w:rsidR="001279EE">
            <w:rPr>
              <w:rStyle w:val="Hipervnculo"/>
              <w:noProof/>
            </w:rPr>
            <w:t>6.</w:t>
          </w:r>
          <w:r w:rsidR="001279EE">
            <w:rPr>
              <w:rFonts w:cstheme="minorBidi"/>
              <w:noProof/>
            </w:rPr>
            <w:t xml:space="preserve">7.4    </w:t>
          </w:r>
          <w:ins w:id="381" w:author="Lucy Julián" w:date="2014-02-09T01:10:00Z">
            <w:r w:rsidR="0024719C">
              <w:rPr>
                <w:rFonts w:cstheme="minorBidi"/>
                <w:noProof/>
              </w:rPr>
              <w:t>R</w:t>
            </w:r>
          </w:ins>
          <w:del w:id="382" w:author="Lucy Julián" w:date="2014-02-09T01:10:00Z">
            <w:r w:rsidR="001279EE" w:rsidDel="0024719C">
              <w:rPr>
                <w:rFonts w:cstheme="minorBidi"/>
                <w:noProof/>
              </w:rPr>
              <w:delText>r</w:delText>
            </w:r>
          </w:del>
          <w:r w:rsidR="001279EE">
            <w:rPr>
              <w:rFonts w:cstheme="minorBidi"/>
              <w:noProof/>
            </w:rPr>
            <w:t>ecorrido cognitivo</w:t>
          </w:r>
          <w:r w:rsidR="001279EE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1279EE">
            <w:rPr>
              <w:noProof/>
              <w:webHidden/>
            </w:rPr>
            <w:instrText xml:space="preserve"> PAGEREF _Toc379481873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1279EE"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>
            <w:fldChar w:fldCharType="end"/>
          </w:r>
        </w:p>
        <w:p w:rsidR="00E42E13" w:rsidRDefault="00E42E13" w:rsidP="00E42E13">
          <w:pPr>
            <w:rPr>
              <w:lang w:eastAsia="es-MX"/>
            </w:rPr>
          </w:pPr>
        </w:p>
        <w:p w:rsidR="00E42E13" w:rsidRDefault="00E42E13" w:rsidP="00E42E13">
          <w:pPr>
            <w:rPr>
              <w:lang w:eastAsia="es-MX"/>
            </w:rPr>
          </w:pPr>
        </w:p>
        <w:p w:rsidR="00AB4BB1" w:rsidRDefault="00AB4BB1" w:rsidP="00AB4BB1">
          <w:pPr>
            <w:rPr>
              <w:lang w:eastAsia="es-MX"/>
            </w:rPr>
          </w:pPr>
        </w:p>
        <w:p w:rsidR="00AB4BB1" w:rsidRDefault="00AB4BB1" w:rsidP="00AB4BB1">
          <w:pPr>
            <w:rPr>
              <w:lang w:eastAsia="es-MX"/>
            </w:rPr>
          </w:pPr>
        </w:p>
        <w:p w:rsidR="00AB4BB1" w:rsidRPr="009763ED" w:rsidRDefault="00AB4BB1" w:rsidP="00AB4BB1">
          <w:pPr>
            <w:rPr>
              <w:b/>
              <w:lang w:eastAsia="es-MX"/>
            </w:rPr>
          </w:pPr>
        </w:p>
        <w:p w:rsidR="007D6031" w:rsidRPr="009763ED" w:rsidRDefault="00417379">
          <w:pPr>
            <w:pStyle w:val="TDC1"/>
            <w:tabs>
              <w:tab w:val="right" w:leader="dot" w:pos="8828"/>
            </w:tabs>
            <w:rPr>
              <w:rFonts w:cstheme="minorBidi"/>
              <w:b/>
              <w:noProof/>
            </w:rPr>
          </w:pPr>
          <w:hyperlink w:anchor="_Toc379481880" w:history="1">
            <w:r w:rsidR="007D6031" w:rsidRPr="009763ED">
              <w:rPr>
                <w:rStyle w:val="Hipervnculo"/>
                <w:b/>
                <w:noProof/>
              </w:rPr>
              <w:t>Capítulo 7. Conclusiones</w:t>
            </w:r>
            <w:r w:rsidR="007D6031" w:rsidRPr="009763ED">
              <w:rPr>
                <w:b/>
                <w:noProof/>
                <w:webHidden/>
              </w:rPr>
              <w:tab/>
            </w:r>
            <w:r w:rsidR="009442E7" w:rsidRPr="009763ED">
              <w:rPr>
                <w:b/>
                <w:noProof/>
                <w:webHidden/>
              </w:rPr>
              <w:fldChar w:fldCharType="begin"/>
            </w:r>
            <w:r w:rsidR="007D6031" w:rsidRPr="009763ED">
              <w:rPr>
                <w:b/>
                <w:noProof/>
                <w:webHidden/>
              </w:rPr>
              <w:instrText xml:space="preserve"> PAGEREF _Toc379481880 \h </w:instrText>
            </w:r>
            <w:r w:rsidR="009442E7" w:rsidRPr="009763ED">
              <w:rPr>
                <w:b/>
                <w:noProof/>
                <w:webHidden/>
              </w:rPr>
            </w:r>
            <w:r w:rsidR="009442E7" w:rsidRPr="009763ED">
              <w:rPr>
                <w:b/>
                <w:noProof/>
                <w:webHidden/>
              </w:rPr>
              <w:fldChar w:fldCharType="separate"/>
            </w:r>
            <w:r w:rsidR="00BD1015" w:rsidRPr="009763ED">
              <w:rPr>
                <w:b/>
                <w:noProof/>
                <w:webHidden/>
              </w:rPr>
              <w:t>7</w:t>
            </w:r>
            <w:r w:rsidR="009442E7" w:rsidRPr="009763ED">
              <w:rPr>
                <w:b/>
                <w:noProof/>
                <w:webHidden/>
              </w:rPr>
              <w:fldChar w:fldCharType="end"/>
            </w:r>
          </w:hyperlink>
        </w:p>
        <w:p w:rsidR="009763ED" w:rsidRPr="00963A6D" w:rsidRDefault="009442E7" w:rsidP="009763ED">
          <w:pPr>
            <w:pStyle w:val="TDC2"/>
            <w:tabs>
              <w:tab w:val="left" w:pos="1100"/>
              <w:tab w:val="right" w:leader="dot" w:pos="8828"/>
            </w:tabs>
            <w:rPr>
              <w:b/>
              <w:noProof/>
            </w:rPr>
          </w:pPr>
          <w:r>
            <w:rPr>
              <w:b/>
              <w:bCs/>
              <w:lang w:val="es-ES"/>
            </w:rPr>
            <w:fldChar w:fldCharType="end"/>
          </w:r>
          <w:hyperlink w:anchor="_Toc379481873" w:history="1">
            <w:r w:rsidR="00127974" w:rsidRPr="00963A6D">
              <w:rPr>
                <w:rStyle w:val="Hipervnculo"/>
                <w:b/>
                <w:noProof/>
                <w:u w:val="none"/>
              </w:rPr>
              <w:t>7.1</w:t>
            </w:r>
            <w:r w:rsidR="009763ED" w:rsidRPr="00963A6D">
              <w:rPr>
                <w:rFonts w:cstheme="minorBidi"/>
                <w:b/>
                <w:noProof/>
              </w:rPr>
              <w:t xml:space="preserve">    referencias </w:t>
            </w:r>
            <w:r w:rsidR="009763ED" w:rsidRPr="00963A6D">
              <w:rPr>
                <w:b/>
                <w:noProof/>
                <w:webHidden/>
              </w:rPr>
              <w:tab/>
            </w:r>
            <w:r w:rsidRPr="00963A6D">
              <w:rPr>
                <w:b/>
                <w:noProof/>
                <w:webHidden/>
              </w:rPr>
              <w:fldChar w:fldCharType="begin"/>
            </w:r>
            <w:r w:rsidR="009763ED" w:rsidRPr="00963A6D">
              <w:rPr>
                <w:b/>
                <w:noProof/>
                <w:webHidden/>
              </w:rPr>
              <w:instrText xml:space="preserve"> PAGEREF _Toc379481873 \h </w:instrText>
            </w:r>
            <w:r w:rsidRPr="00963A6D">
              <w:rPr>
                <w:b/>
                <w:noProof/>
                <w:webHidden/>
              </w:rPr>
            </w:r>
            <w:r w:rsidRPr="00963A6D">
              <w:rPr>
                <w:b/>
                <w:noProof/>
                <w:webHidden/>
              </w:rPr>
              <w:fldChar w:fldCharType="separate"/>
            </w:r>
            <w:r w:rsidR="009763ED" w:rsidRPr="00963A6D">
              <w:rPr>
                <w:b/>
                <w:noProof/>
                <w:webHidden/>
              </w:rPr>
              <w:t>7</w:t>
            </w:r>
            <w:r w:rsidRPr="00963A6D">
              <w:rPr>
                <w:b/>
                <w:noProof/>
                <w:webHidden/>
              </w:rPr>
              <w:fldChar w:fldCharType="end"/>
            </w:r>
          </w:hyperlink>
        </w:p>
        <w:p w:rsidR="00025C1B" w:rsidDel="00DE58CB" w:rsidRDefault="00417379">
          <w:pPr>
            <w:rPr>
              <w:del w:id="383" w:author="Lucy Julián" w:date="2014-02-09T01:17:00Z"/>
            </w:rPr>
          </w:pPr>
        </w:p>
      </w:sdtContent>
    </w:sdt>
    <w:p w:rsidR="00025C1B" w:rsidRDefault="00025C1B" w:rsidP="00025C1B"/>
    <w:p w:rsidR="00DE58CB" w:rsidRDefault="00DE58CB">
      <w:pPr>
        <w:rPr>
          <w:ins w:id="384" w:author="Lucy Julián" w:date="2014-02-09T01:12:00Z"/>
        </w:rPr>
      </w:pPr>
      <w:ins w:id="385" w:author="Lucy Julián" w:date="2014-02-09T01:12:00Z">
        <w:r>
          <w:t>OBSERVACIONES:</w:t>
        </w:r>
      </w:ins>
    </w:p>
    <w:p w:rsidR="00DE58CB" w:rsidRDefault="00DE58CB">
      <w:pPr>
        <w:rPr>
          <w:ins w:id="386" w:author="Lucy Julián" w:date="2014-02-09T01:13:00Z"/>
        </w:rPr>
      </w:pPr>
      <w:ins w:id="387" w:author="Lucy Julián" w:date="2014-02-09T01:13:00Z">
        <w:r>
          <w:t>Me sorprende el desarrollo tan completo, muy bien. Solo cuiden que haya congruencia entre todos los temas que ponen, valore</w:t>
        </w:r>
      </w:ins>
      <w:ins w:id="388" w:author="Lucy Julián" w:date="2014-02-09T01:16:00Z">
        <w:r>
          <w:t>n</w:t>
        </w:r>
      </w:ins>
      <w:ins w:id="389" w:author="Lucy Julián" w:date="2014-02-09T01:13:00Z">
        <w:r>
          <w:t xml:space="preserve"> si todo es necesario.</w:t>
        </w:r>
      </w:ins>
    </w:p>
    <w:p w:rsidR="00DE58CB" w:rsidRDefault="00DE58CB">
      <w:pPr>
        <w:rPr>
          <w:ins w:id="390" w:author="Lucy Julián" w:date="2014-02-09T01:14:00Z"/>
        </w:rPr>
      </w:pPr>
      <w:ins w:id="391" w:author="Lucy Julián" w:date="2014-02-09T01:13:00Z">
        <w:r>
          <w:t xml:space="preserve">Revisen los capítulos 4 y 5 con el Mtro. </w:t>
        </w:r>
      </w:ins>
      <w:ins w:id="392" w:author="Lucy Julián" w:date="2014-02-09T01:14:00Z">
        <w:r>
          <w:t>Felipe.</w:t>
        </w:r>
      </w:ins>
    </w:p>
    <w:p w:rsidR="00DE58CB" w:rsidRDefault="00DE58CB">
      <w:pPr>
        <w:rPr>
          <w:ins w:id="393" w:author="Lucy Julián" w:date="2014-02-09T01:15:00Z"/>
        </w:rPr>
      </w:pPr>
      <w:ins w:id="394" w:author="Lucy Julián" w:date="2014-02-09T01:14:00Z">
        <w:r>
          <w:t>Conclusiones y Referencias ya no van numeradas como capítulos</w:t>
        </w:r>
      </w:ins>
      <w:ins w:id="395" w:author="Lucy Julián" w:date="2014-02-09T01:15:00Z">
        <w:r>
          <w:t>.</w:t>
        </w:r>
      </w:ins>
    </w:p>
    <w:p w:rsidR="00DE58CB" w:rsidRDefault="00DE58CB">
      <w:pPr>
        <w:rPr>
          <w:ins w:id="396" w:author="Lucy Julián" w:date="2014-02-09T01:12:00Z"/>
        </w:rPr>
      </w:pPr>
      <w:ins w:id="397" w:author="Lucy Julián" w:date="2014-02-09T01:15:00Z">
        <w:r>
          <w:t>Por favor cuiden la escritura y la ortografía para que las revisiones sean de fondo y no de forma.</w:t>
        </w:r>
      </w:ins>
    </w:p>
    <w:p w:rsidR="0024719C" w:rsidRDefault="0024719C">
      <w:pPr>
        <w:rPr>
          <w:ins w:id="398" w:author="Lucy Julián" w:date="2014-02-09T01:06:00Z"/>
        </w:rPr>
      </w:pPr>
      <w:ins w:id="399" w:author="Lucy Julián" w:date="2014-02-09T01:06:00Z">
        <w:r>
          <w:t>Cuando solo se tiene un subtema no se pone y se desarrolla en el apartado</w:t>
        </w:r>
      </w:ins>
      <w:ins w:id="400" w:author="Lucy Julián" w:date="2014-02-09T01:12:00Z">
        <w:r w:rsidR="00A52F87">
          <w:t xml:space="preserve"> anterior, ejemplo</w:t>
        </w:r>
      </w:ins>
      <w:ins w:id="401" w:author="Lucy Julián" w:date="2014-02-09T01:06:00Z">
        <w:r>
          <w:t xml:space="preserve"> </w:t>
        </w:r>
      </w:ins>
      <w:ins w:id="402" w:author="Lucy Julián" w:date="2014-02-09T01:07:00Z">
        <w:r>
          <w:t>3.3 y 5.3</w:t>
        </w:r>
      </w:ins>
    </w:p>
    <w:p w:rsidR="0024719C" w:rsidRDefault="0024719C">
      <w:pPr>
        <w:rPr>
          <w:ins w:id="403" w:author="Lucy Julián" w:date="2014-02-09T01:06:00Z"/>
        </w:rPr>
      </w:pPr>
      <w:ins w:id="404" w:author="Lucy Julián" w:date="2014-02-09T01:06:00Z">
        <w:r>
          <w:t>3.3.1</w:t>
        </w:r>
      </w:ins>
      <w:ins w:id="405" w:author="Lucy Julián" w:date="2014-02-09T01:12:00Z">
        <w:r w:rsidR="00F90713">
          <w:t xml:space="preserve"> se elimina</w:t>
        </w:r>
      </w:ins>
    </w:p>
    <w:p w:rsidR="00025C1B" w:rsidRDefault="0024719C">
      <w:ins w:id="406" w:author="Lucy Julián" w:date="2014-02-09T01:06:00Z">
        <w:r>
          <w:t>5.3.1</w:t>
        </w:r>
      </w:ins>
      <w:ins w:id="407" w:author="Lucy Julián" w:date="2014-02-09T01:12:00Z">
        <w:r w:rsidR="00F90713">
          <w:t xml:space="preserve"> se elimina</w:t>
        </w:r>
      </w:ins>
      <w:r w:rsidR="00025C1B">
        <w:br w:type="page"/>
      </w:r>
    </w:p>
    <w:p w:rsidR="00025C1B" w:rsidRPr="00706AAE" w:rsidRDefault="00025C1B" w:rsidP="00706AAE">
      <w:pPr>
        <w:pStyle w:val="Ttulo1"/>
        <w:rPr>
          <w:rFonts w:cs="Arial"/>
        </w:rPr>
      </w:pPr>
      <w:r>
        <w:lastRenderedPageBreak/>
        <w:br w:type="page"/>
      </w:r>
      <w:bookmarkStart w:id="408" w:name="_Toc379481868"/>
      <w:r w:rsidRPr="00706AAE">
        <w:rPr>
          <w:rFonts w:cs="Arial"/>
        </w:rPr>
        <w:lastRenderedPageBreak/>
        <w:t>Capítulo 1. Problemática</w:t>
      </w:r>
      <w:bookmarkEnd w:id="408"/>
      <w:r w:rsidRPr="00706AAE">
        <w:rPr>
          <w:rFonts w:cs="Arial"/>
        </w:rPr>
        <w:t xml:space="preserve"> </w:t>
      </w:r>
    </w:p>
    <w:p w:rsidR="00706AAE" w:rsidRDefault="00706AAE" w:rsidP="00706AAE">
      <w:pPr>
        <w:pStyle w:val="Ttulo2"/>
        <w:numPr>
          <w:ilvl w:val="1"/>
          <w:numId w:val="3"/>
        </w:numPr>
      </w:pPr>
      <w:bookmarkStart w:id="409" w:name="_Toc379481869"/>
      <w:r>
        <w:t>Planteamiento del problema</w:t>
      </w:r>
      <w:bookmarkEnd w:id="409"/>
    </w:p>
    <w:p w:rsidR="00706AAE" w:rsidRDefault="00706AAE" w:rsidP="00AB4BB1">
      <w:pPr>
        <w:pStyle w:val="Ttulo2"/>
        <w:numPr>
          <w:ilvl w:val="1"/>
          <w:numId w:val="3"/>
        </w:numPr>
      </w:pPr>
      <w:bookmarkStart w:id="410" w:name="_Toc379481870"/>
      <w:r>
        <w:t>Justificación</w:t>
      </w:r>
      <w:bookmarkEnd w:id="410"/>
    </w:p>
    <w:p w:rsidR="00706AAE" w:rsidRDefault="00706AAE" w:rsidP="00706AAE">
      <w:pPr>
        <w:pStyle w:val="Ttulo2"/>
        <w:numPr>
          <w:ilvl w:val="1"/>
          <w:numId w:val="3"/>
        </w:numPr>
      </w:pPr>
      <w:bookmarkStart w:id="411" w:name="_Toc379481871"/>
      <w:r>
        <w:t>Objetivos</w:t>
      </w:r>
      <w:bookmarkEnd w:id="411"/>
    </w:p>
    <w:p w:rsidR="00706AAE" w:rsidRDefault="00706AAE" w:rsidP="00AB4BB1">
      <w:pPr>
        <w:pStyle w:val="Ttulo2"/>
        <w:numPr>
          <w:ilvl w:val="2"/>
          <w:numId w:val="3"/>
        </w:numPr>
      </w:pPr>
      <w:bookmarkStart w:id="412" w:name="_Toc379481872"/>
      <w:r>
        <w:t>Objetivo General</w:t>
      </w:r>
      <w:bookmarkEnd w:id="412"/>
    </w:p>
    <w:p w:rsidR="00706AAE" w:rsidRDefault="00706AAE" w:rsidP="00AB4BB1">
      <w:pPr>
        <w:pStyle w:val="Ttulo2"/>
        <w:numPr>
          <w:ilvl w:val="2"/>
          <w:numId w:val="3"/>
        </w:numPr>
      </w:pPr>
      <w:bookmarkStart w:id="413" w:name="_Toc379481873"/>
      <w:r>
        <w:t>Objetivos Específicos</w:t>
      </w:r>
      <w:bookmarkEnd w:id="413"/>
    </w:p>
    <w:p w:rsidR="00706AAE" w:rsidRDefault="00706AAE" w:rsidP="00706AAE">
      <w:pPr>
        <w:pStyle w:val="Ttulo2"/>
        <w:numPr>
          <w:ilvl w:val="1"/>
          <w:numId w:val="4"/>
        </w:numPr>
      </w:pPr>
      <w:bookmarkStart w:id="414" w:name="_Toc379481874"/>
      <w:r>
        <w:t>Alcance y Limitaciones</w:t>
      </w:r>
      <w:bookmarkEnd w:id="414"/>
    </w:p>
    <w:p w:rsidR="00025C1B" w:rsidRDefault="00025C1B" w:rsidP="00706AAE">
      <w:pPr>
        <w:pStyle w:val="Ttulo1"/>
      </w:pPr>
      <w:bookmarkStart w:id="415" w:name="_Toc379481875"/>
      <w:r>
        <w:t>Capítulo 2. Marco Conceptual</w:t>
      </w:r>
      <w:bookmarkEnd w:id="415"/>
    </w:p>
    <w:p w:rsidR="00025C1B" w:rsidRDefault="00025C1B" w:rsidP="00025C1B"/>
    <w:p w:rsidR="00025C1B" w:rsidRDefault="00025C1B" w:rsidP="00706AAE">
      <w:pPr>
        <w:pStyle w:val="Ttulo1"/>
      </w:pPr>
      <w:bookmarkStart w:id="416" w:name="_Toc379481876"/>
      <w:r>
        <w:t>Capítulo 3.</w:t>
      </w:r>
      <w:r w:rsidR="00706AAE">
        <w:t xml:space="preserve"> Marco Contextual</w:t>
      </w:r>
      <w:bookmarkEnd w:id="416"/>
    </w:p>
    <w:p w:rsidR="00025C1B" w:rsidRDefault="00025C1B" w:rsidP="00025C1B"/>
    <w:p w:rsidR="00025C1B" w:rsidRDefault="00025C1B" w:rsidP="00706AAE">
      <w:pPr>
        <w:pStyle w:val="Ttulo1"/>
      </w:pPr>
      <w:bookmarkStart w:id="417" w:name="_Toc379481877"/>
      <w:r>
        <w:t>Capítulo 4.</w:t>
      </w:r>
      <w:r w:rsidR="00706AAE">
        <w:t xml:space="preserve"> Marco Teórico Referencial</w:t>
      </w:r>
      <w:bookmarkEnd w:id="417"/>
      <w:r w:rsidR="00706AAE">
        <w:t xml:space="preserve"> </w:t>
      </w:r>
    </w:p>
    <w:p w:rsidR="00025C1B" w:rsidRDefault="00025C1B" w:rsidP="00025C1B"/>
    <w:p w:rsidR="00025C1B" w:rsidRDefault="00025C1B" w:rsidP="00706AAE">
      <w:pPr>
        <w:pStyle w:val="Ttulo1"/>
      </w:pPr>
      <w:bookmarkStart w:id="418" w:name="_Toc379481878"/>
      <w:r>
        <w:t>Capítulo 5.</w:t>
      </w:r>
      <w:r w:rsidR="00706AAE">
        <w:t xml:space="preserve"> Metodología de la Investigación</w:t>
      </w:r>
      <w:bookmarkEnd w:id="418"/>
    </w:p>
    <w:p w:rsidR="00025C1B" w:rsidRDefault="00025C1B" w:rsidP="00025C1B"/>
    <w:p w:rsidR="00025C1B" w:rsidRDefault="00025C1B" w:rsidP="00706AAE">
      <w:pPr>
        <w:pStyle w:val="Ttulo1"/>
      </w:pPr>
      <w:bookmarkStart w:id="419" w:name="_Toc379481879"/>
      <w:r>
        <w:t>Capítulo 6.</w:t>
      </w:r>
      <w:r w:rsidR="00706AAE">
        <w:t xml:space="preserve"> Desarrollo</w:t>
      </w:r>
      <w:bookmarkEnd w:id="419"/>
    </w:p>
    <w:p w:rsidR="00025C1B" w:rsidRDefault="00025C1B" w:rsidP="00025C1B"/>
    <w:p w:rsidR="00025C1B" w:rsidRDefault="00025C1B" w:rsidP="00706AAE">
      <w:pPr>
        <w:pStyle w:val="Ttulo1"/>
      </w:pPr>
      <w:bookmarkStart w:id="420" w:name="_Toc379481880"/>
      <w:r>
        <w:t>Capítulo</w:t>
      </w:r>
      <w:r w:rsidR="00706AAE">
        <w:t xml:space="preserve"> 7</w:t>
      </w:r>
      <w:r>
        <w:t>.</w:t>
      </w:r>
      <w:r w:rsidR="00706AAE">
        <w:t xml:space="preserve"> Conclusiones</w:t>
      </w:r>
      <w:bookmarkEnd w:id="420"/>
      <w:r w:rsidR="00706AAE">
        <w:t xml:space="preserve"> </w:t>
      </w:r>
    </w:p>
    <w:p w:rsidR="00706AAE" w:rsidRDefault="00706AAE" w:rsidP="00025C1B"/>
    <w:p w:rsidR="00706AAE" w:rsidRDefault="00706AAE" w:rsidP="00025C1B"/>
    <w:p w:rsidR="00706AAE" w:rsidRDefault="00706AAE" w:rsidP="00025C1B"/>
    <w:sectPr w:rsidR="00706AAE" w:rsidSect="009442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BBD" w:rsidRDefault="005C7BBD" w:rsidP="00025C1B">
      <w:pPr>
        <w:spacing w:after="0" w:line="240" w:lineRule="auto"/>
      </w:pPr>
      <w:r>
        <w:separator/>
      </w:r>
    </w:p>
  </w:endnote>
  <w:endnote w:type="continuationSeparator" w:id="0">
    <w:p w:rsidR="005C7BBD" w:rsidRDefault="005C7BBD" w:rsidP="00025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BBD" w:rsidRDefault="005C7BBD" w:rsidP="00025C1B">
      <w:pPr>
        <w:spacing w:after="0" w:line="240" w:lineRule="auto"/>
      </w:pPr>
      <w:r>
        <w:separator/>
      </w:r>
    </w:p>
  </w:footnote>
  <w:footnote w:type="continuationSeparator" w:id="0">
    <w:p w:rsidR="005C7BBD" w:rsidRDefault="005C7BBD" w:rsidP="00025C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1154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9D3AC2"/>
    <w:multiLevelType w:val="multilevel"/>
    <w:tmpl w:val="DA568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48843FAB"/>
    <w:multiLevelType w:val="multilevel"/>
    <w:tmpl w:val="F5AC7C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A295CE5"/>
    <w:multiLevelType w:val="hybridMultilevel"/>
    <w:tmpl w:val="13FCFD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NotDisplayPageBoundaries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C1B"/>
    <w:rsid w:val="00017F3C"/>
    <w:rsid w:val="00025C1B"/>
    <w:rsid w:val="00030FFB"/>
    <w:rsid w:val="000B1673"/>
    <w:rsid w:val="000E52D7"/>
    <w:rsid w:val="00127974"/>
    <w:rsid w:val="001279EE"/>
    <w:rsid w:val="001E395D"/>
    <w:rsid w:val="002445B6"/>
    <w:rsid w:val="0024719C"/>
    <w:rsid w:val="00253C3E"/>
    <w:rsid w:val="002A0258"/>
    <w:rsid w:val="002D2609"/>
    <w:rsid w:val="00345317"/>
    <w:rsid w:val="00371884"/>
    <w:rsid w:val="0040281B"/>
    <w:rsid w:val="00417379"/>
    <w:rsid w:val="00453EA9"/>
    <w:rsid w:val="004603A4"/>
    <w:rsid w:val="004A30B1"/>
    <w:rsid w:val="004C7FAA"/>
    <w:rsid w:val="00502574"/>
    <w:rsid w:val="00596450"/>
    <w:rsid w:val="005A5908"/>
    <w:rsid w:val="005C7BBD"/>
    <w:rsid w:val="005E403C"/>
    <w:rsid w:val="00623843"/>
    <w:rsid w:val="006A11DE"/>
    <w:rsid w:val="006A328F"/>
    <w:rsid w:val="006D1848"/>
    <w:rsid w:val="00706AAE"/>
    <w:rsid w:val="007768B5"/>
    <w:rsid w:val="00790F75"/>
    <w:rsid w:val="007D6031"/>
    <w:rsid w:val="007F5AEB"/>
    <w:rsid w:val="008000FC"/>
    <w:rsid w:val="00814E9D"/>
    <w:rsid w:val="0089036F"/>
    <w:rsid w:val="008F40B6"/>
    <w:rsid w:val="00912552"/>
    <w:rsid w:val="009442E7"/>
    <w:rsid w:val="00963A6D"/>
    <w:rsid w:val="009763ED"/>
    <w:rsid w:val="00A52F87"/>
    <w:rsid w:val="00A762F6"/>
    <w:rsid w:val="00A84BC9"/>
    <w:rsid w:val="00AA3736"/>
    <w:rsid w:val="00AB4BB1"/>
    <w:rsid w:val="00B33F48"/>
    <w:rsid w:val="00B61316"/>
    <w:rsid w:val="00BD1015"/>
    <w:rsid w:val="00CA1926"/>
    <w:rsid w:val="00DC352B"/>
    <w:rsid w:val="00DE58CB"/>
    <w:rsid w:val="00E034D9"/>
    <w:rsid w:val="00E42E13"/>
    <w:rsid w:val="00ED101D"/>
    <w:rsid w:val="00EE3660"/>
    <w:rsid w:val="00F06C5E"/>
    <w:rsid w:val="00F15F4B"/>
    <w:rsid w:val="00F9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2E7"/>
  </w:style>
  <w:style w:type="paragraph" w:styleId="Ttulo1">
    <w:name w:val="heading 1"/>
    <w:basedOn w:val="Normal"/>
    <w:next w:val="Normal"/>
    <w:link w:val="Ttulo1Car"/>
    <w:uiPriority w:val="9"/>
    <w:qFormat/>
    <w:rsid w:val="00025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6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6A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5C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5C1B"/>
  </w:style>
  <w:style w:type="paragraph" w:styleId="Piedepgina">
    <w:name w:val="footer"/>
    <w:basedOn w:val="Normal"/>
    <w:link w:val="PiedepginaCar"/>
    <w:uiPriority w:val="99"/>
    <w:unhideWhenUsed/>
    <w:rsid w:val="00025C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5C1B"/>
  </w:style>
  <w:style w:type="character" w:customStyle="1" w:styleId="Ttulo1Car">
    <w:name w:val="Título 1 Car"/>
    <w:basedOn w:val="Fuentedeprrafopredeter"/>
    <w:link w:val="Ttulo1"/>
    <w:uiPriority w:val="9"/>
    <w:rsid w:val="00025C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025C1B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025C1B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025C1B"/>
    <w:pPr>
      <w:spacing w:after="10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025C1B"/>
    <w:pPr>
      <w:spacing w:after="100"/>
      <w:ind w:left="440"/>
    </w:pPr>
    <w:rPr>
      <w:rFonts w:eastAsiaTheme="minorEastAsia" w:cs="Times New Roman"/>
      <w:lang w:eastAsia="es-MX"/>
    </w:rPr>
  </w:style>
  <w:style w:type="character" w:styleId="Hipervnculo">
    <w:name w:val="Hyperlink"/>
    <w:basedOn w:val="Fuentedeprrafopredeter"/>
    <w:uiPriority w:val="99"/>
    <w:unhideWhenUsed/>
    <w:rsid w:val="00025C1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06A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6A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706AAE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2D2609"/>
  </w:style>
  <w:style w:type="paragraph" w:styleId="Textodeglobo">
    <w:name w:val="Balloon Text"/>
    <w:basedOn w:val="Normal"/>
    <w:link w:val="TextodegloboCar"/>
    <w:uiPriority w:val="99"/>
    <w:semiHidden/>
    <w:unhideWhenUsed/>
    <w:rsid w:val="00E03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34D9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6131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131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131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131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131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2E7"/>
  </w:style>
  <w:style w:type="paragraph" w:styleId="Ttulo1">
    <w:name w:val="heading 1"/>
    <w:basedOn w:val="Normal"/>
    <w:next w:val="Normal"/>
    <w:link w:val="Ttulo1Car"/>
    <w:uiPriority w:val="9"/>
    <w:qFormat/>
    <w:rsid w:val="00025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6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6A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5C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5C1B"/>
  </w:style>
  <w:style w:type="paragraph" w:styleId="Piedepgina">
    <w:name w:val="footer"/>
    <w:basedOn w:val="Normal"/>
    <w:link w:val="PiedepginaCar"/>
    <w:uiPriority w:val="99"/>
    <w:unhideWhenUsed/>
    <w:rsid w:val="00025C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5C1B"/>
  </w:style>
  <w:style w:type="character" w:customStyle="1" w:styleId="Ttulo1Car">
    <w:name w:val="Título 1 Car"/>
    <w:basedOn w:val="Fuentedeprrafopredeter"/>
    <w:link w:val="Ttulo1"/>
    <w:uiPriority w:val="9"/>
    <w:rsid w:val="00025C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025C1B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025C1B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025C1B"/>
    <w:pPr>
      <w:spacing w:after="10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025C1B"/>
    <w:pPr>
      <w:spacing w:after="100"/>
      <w:ind w:left="440"/>
    </w:pPr>
    <w:rPr>
      <w:rFonts w:eastAsiaTheme="minorEastAsia" w:cs="Times New Roman"/>
      <w:lang w:eastAsia="es-MX"/>
    </w:rPr>
  </w:style>
  <w:style w:type="character" w:styleId="Hipervnculo">
    <w:name w:val="Hyperlink"/>
    <w:basedOn w:val="Fuentedeprrafopredeter"/>
    <w:uiPriority w:val="99"/>
    <w:unhideWhenUsed/>
    <w:rsid w:val="00025C1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06A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6A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706AAE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2D2609"/>
  </w:style>
  <w:style w:type="paragraph" w:styleId="Textodeglobo">
    <w:name w:val="Balloon Text"/>
    <w:basedOn w:val="Normal"/>
    <w:link w:val="TextodegloboCar"/>
    <w:uiPriority w:val="99"/>
    <w:semiHidden/>
    <w:unhideWhenUsed/>
    <w:rsid w:val="00E03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34D9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6131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131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131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131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131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concanacored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0B335-8489-4403-AE02-DD7C61058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1932</Words>
  <Characters>10632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gunjl@hotmail.com</dc:creator>
  <cp:lastModifiedBy>Felipe</cp:lastModifiedBy>
  <cp:revision>2</cp:revision>
  <dcterms:created xsi:type="dcterms:W3CDTF">2014-02-09T20:16:00Z</dcterms:created>
  <dcterms:modified xsi:type="dcterms:W3CDTF">2014-02-09T20:16:00Z</dcterms:modified>
</cp:coreProperties>
</file>